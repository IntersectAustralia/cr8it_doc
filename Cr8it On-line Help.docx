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6FE" w:rsidRPr="00A7133B" w:rsidRDefault="007116FE" w:rsidP="007116FE">
      <w:pPr>
        <w:pStyle w:val="Title"/>
        <w:rPr>
          <w:b/>
          <w:color w:val="4F81BD" w:themeColor="accent1"/>
        </w:rPr>
      </w:pPr>
      <w:bookmarkStart w:id="0" w:name="_GoBack"/>
      <w:bookmarkEnd w:id="0"/>
      <w:r w:rsidRPr="00A7133B">
        <w:rPr>
          <w:b/>
          <w:color w:val="4F81BD" w:themeColor="accent1"/>
        </w:rPr>
        <w:t>Cr8it On-line Help</w:t>
      </w:r>
    </w:p>
    <w:p w:rsidR="00F16C86" w:rsidRPr="00F16C86" w:rsidRDefault="00F16C86" w:rsidP="00F16C86">
      <w:pPr>
        <w:rPr>
          <w:rFonts w:ascii="Arial" w:hAnsi="Arial" w:cs="Arial"/>
          <w:b/>
          <w:color w:val="4F81BD" w:themeColor="accent1"/>
          <w:sz w:val="20"/>
          <w:szCs w:val="20"/>
          <w:lang w:eastAsia="en-AU"/>
        </w:rPr>
      </w:pPr>
      <w:r w:rsidRPr="00F16C86">
        <w:rPr>
          <w:rFonts w:ascii="Arial" w:hAnsi="Arial" w:cs="Arial"/>
          <w:b/>
          <w:color w:val="4F81BD" w:themeColor="accent1"/>
          <w:sz w:val="20"/>
          <w:szCs w:val="20"/>
          <w:lang w:eastAsia="en-AU"/>
        </w:rPr>
        <w:t>Cr8it version 1.0</w:t>
      </w:r>
    </w:p>
    <w:p w:rsidR="007116FE" w:rsidRPr="00F16C86" w:rsidRDefault="00E13703" w:rsidP="007F1AFE">
      <w:pPr>
        <w:rPr>
          <w:b/>
          <w:sz w:val="20"/>
          <w:szCs w:val="20"/>
        </w:rPr>
      </w:pPr>
      <w:r w:rsidRPr="00267F55">
        <w:rPr>
          <w:b/>
          <w:color w:val="000000"/>
          <w:sz w:val="24"/>
          <w:szCs w:val="24"/>
        </w:rPr>
        <w:br/>
      </w:r>
      <w:r w:rsidR="00A205FD" w:rsidRPr="00F16C86">
        <w:rPr>
          <w:b/>
          <w:sz w:val="20"/>
          <w:szCs w:val="20"/>
        </w:rPr>
        <w:t>P</w:t>
      </w:r>
      <w:r w:rsidRPr="00F16C86">
        <w:rPr>
          <w:b/>
          <w:sz w:val="20"/>
          <w:szCs w:val="20"/>
        </w:rPr>
        <w:t>roduced by the Cr8it Project, 2014</w:t>
      </w:r>
    </w:p>
    <w:p w:rsidR="007022C1" w:rsidRPr="00267F55" w:rsidRDefault="00A10B56" w:rsidP="007F1AFE">
      <w:pPr>
        <w:rPr>
          <w:b/>
          <w:sz w:val="24"/>
          <w:szCs w:val="24"/>
        </w:rPr>
      </w:pPr>
      <w:r>
        <w:rPr>
          <w:rFonts w:ascii="Arial" w:hAnsi="Arial" w:cs="Arial"/>
          <w:b/>
          <w:noProof/>
          <w:lang w:val="en-US"/>
        </w:rPr>
        <w:drawing>
          <wp:inline distT="0" distB="0" distL="0" distR="0" wp14:anchorId="3B7F444B" wp14:editId="1C6BD13B">
            <wp:extent cx="661670" cy="394970"/>
            <wp:effectExtent l="0" t="0" r="0" b="0"/>
            <wp:docPr id="2" name="Picture 36" descr="Description: uw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uws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670" cy="394970"/>
                    </a:xfrm>
                    <a:prstGeom prst="rect">
                      <a:avLst/>
                    </a:prstGeom>
                    <a:noFill/>
                    <a:ln>
                      <a:noFill/>
                    </a:ln>
                  </pic:spPr>
                </pic:pic>
              </a:graphicData>
            </a:graphic>
          </wp:inline>
        </w:drawing>
      </w:r>
      <w:r>
        <w:rPr>
          <w:rFonts w:ascii="Arial" w:hAnsi="Arial" w:cs="Arial"/>
          <w:b/>
          <w:noProof/>
          <w:lang w:val="en-US"/>
        </w:rPr>
        <w:drawing>
          <wp:inline distT="0" distB="0" distL="0" distR="0" wp14:anchorId="6F46920F" wp14:editId="015E2A30">
            <wp:extent cx="426085" cy="288290"/>
            <wp:effectExtent l="0" t="0" r="0" b="0"/>
            <wp:docPr id="3" name="Picture 35" descr="Description: logo_inters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logo_inters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085" cy="288290"/>
                    </a:xfrm>
                    <a:prstGeom prst="rect">
                      <a:avLst/>
                    </a:prstGeom>
                    <a:noFill/>
                    <a:ln>
                      <a:noFill/>
                    </a:ln>
                  </pic:spPr>
                </pic:pic>
              </a:graphicData>
            </a:graphic>
          </wp:inline>
        </w:drawing>
      </w:r>
      <w:r>
        <w:rPr>
          <w:rFonts w:ascii="Arial" w:hAnsi="Arial" w:cs="Arial"/>
          <w:b/>
          <w:noProof/>
          <w:sz w:val="32"/>
          <w:szCs w:val="32"/>
          <w:lang w:val="en-US"/>
        </w:rPr>
        <w:drawing>
          <wp:inline distT="0" distB="0" distL="0" distR="0" wp14:anchorId="148513BC" wp14:editId="5052D1CA">
            <wp:extent cx="639445" cy="328295"/>
            <wp:effectExtent l="0" t="0" r="0" b="0"/>
            <wp:docPr id="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445" cy="328295"/>
                    </a:xfrm>
                    <a:prstGeom prst="rect">
                      <a:avLst/>
                    </a:prstGeom>
                    <a:noFill/>
                    <a:ln>
                      <a:noFill/>
                    </a:ln>
                  </pic:spPr>
                </pic:pic>
              </a:graphicData>
            </a:graphic>
          </wp:inline>
        </w:drawing>
      </w:r>
    </w:p>
    <w:p w:rsidR="00F16C86" w:rsidRDefault="00F16C86">
      <w:pPr>
        <w:pStyle w:val="TOCHeading1"/>
        <w:rPr>
          <w:color w:val="4F81BD" w:themeColor="accent1"/>
        </w:rPr>
      </w:pPr>
    </w:p>
    <w:p w:rsidR="004D05E1" w:rsidRPr="00A7133B" w:rsidRDefault="004D05E1">
      <w:pPr>
        <w:pStyle w:val="TOCHeading1"/>
        <w:rPr>
          <w:color w:val="4F81BD" w:themeColor="accent1"/>
        </w:rPr>
      </w:pPr>
      <w:r w:rsidRPr="00A7133B">
        <w:rPr>
          <w:color w:val="4F81BD" w:themeColor="accent1"/>
        </w:rPr>
        <w:t>Contents</w:t>
      </w:r>
    </w:p>
    <w:p w:rsidR="00CE3804" w:rsidRPr="00CE3804" w:rsidRDefault="00CE3804" w:rsidP="00CE3804">
      <w:pPr>
        <w:rPr>
          <w:lang w:val="en-US" w:eastAsia="ja-JP"/>
        </w:rPr>
      </w:pPr>
    </w:p>
    <w:p w:rsidR="00F16C86" w:rsidRDefault="004D05E1">
      <w:pPr>
        <w:pStyle w:val="TOC1"/>
        <w:tabs>
          <w:tab w:val="left" w:pos="440"/>
          <w:tab w:val="right" w:leader="dot" w:pos="9016"/>
        </w:tabs>
        <w:rPr>
          <w:rFonts w:asciiTheme="minorHAnsi" w:eastAsiaTheme="minorEastAsia" w:hAnsiTheme="minorHAnsi" w:cstheme="minorBidi"/>
          <w:noProof/>
          <w:lang w:eastAsia="en-AU"/>
        </w:rPr>
      </w:pPr>
      <w:r>
        <w:fldChar w:fldCharType="begin"/>
      </w:r>
      <w:r>
        <w:instrText xml:space="preserve"> TOC \o "1-3" \h \z \u </w:instrText>
      </w:r>
      <w:r>
        <w:fldChar w:fldCharType="separate"/>
      </w:r>
      <w:hyperlink w:anchor="_Toc399411860" w:history="1">
        <w:r w:rsidR="00F16C86" w:rsidRPr="002344FA">
          <w:rPr>
            <w:rStyle w:val="Hyperlink"/>
            <w:noProof/>
          </w:rPr>
          <w:t>1.</w:t>
        </w:r>
        <w:r w:rsidR="00F16C86">
          <w:rPr>
            <w:rFonts w:asciiTheme="minorHAnsi" w:eastAsiaTheme="minorEastAsia" w:hAnsiTheme="minorHAnsi" w:cstheme="minorBidi"/>
            <w:noProof/>
            <w:lang w:eastAsia="en-AU"/>
          </w:rPr>
          <w:tab/>
        </w:r>
        <w:r w:rsidR="00F16C86" w:rsidRPr="002344FA">
          <w:rPr>
            <w:rStyle w:val="Hyperlink"/>
            <w:noProof/>
          </w:rPr>
          <w:t>About Cr8it</w:t>
        </w:r>
        <w:r w:rsidR="00F16C86">
          <w:rPr>
            <w:noProof/>
            <w:webHidden/>
          </w:rPr>
          <w:tab/>
        </w:r>
        <w:r w:rsidR="00F16C86">
          <w:rPr>
            <w:noProof/>
            <w:webHidden/>
          </w:rPr>
          <w:fldChar w:fldCharType="begin"/>
        </w:r>
        <w:r w:rsidR="00F16C86">
          <w:rPr>
            <w:noProof/>
            <w:webHidden/>
          </w:rPr>
          <w:instrText xml:space="preserve"> PAGEREF _Toc399411860 \h </w:instrText>
        </w:r>
        <w:r w:rsidR="00F16C86">
          <w:rPr>
            <w:noProof/>
            <w:webHidden/>
          </w:rPr>
        </w:r>
        <w:r w:rsidR="00F16C86">
          <w:rPr>
            <w:noProof/>
            <w:webHidden/>
          </w:rPr>
          <w:fldChar w:fldCharType="separate"/>
        </w:r>
        <w:r w:rsidR="00F16C86">
          <w:rPr>
            <w:noProof/>
            <w:webHidden/>
          </w:rPr>
          <w:t>2</w:t>
        </w:r>
        <w:r w:rsidR="00F16C86">
          <w:rPr>
            <w:noProof/>
            <w:webHidden/>
          </w:rPr>
          <w:fldChar w:fldCharType="end"/>
        </w:r>
      </w:hyperlink>
    </w:p>
    <w:p w:rsidR="00F16C86" w:rsidRDefault="00DF0389">
      <w:pPr>
        <w:pStyle w:val="TOC1"/>
        <w:tabs>
          <w:tab w:val="left" w:pos="440"/>
          <w:tab w:val="right" w:leader="dot" w:pos="9016"/>
        </w:tabs>
        <w:rPr>
          <w:rFonts w:asciiTheme="minorHAnsi" w:eastAsiaTheme="minorEastAsia" w:hAnsiTheme="minorHAnsi" w:cstheme="minorBidi"/>
          <w:noProof/>
          <w:lang w:eastAsia="en-AU"/>
        </w:rPr>
      </w:pPr>
      <w:hyperlink w:anchor="_Toc399411861" w:history="1">
        <w:r w:rsidR="00F16C86" w:rsidRPr="002344FA">
          <w:rPr>
            <w:rStyle w:val="Hyperlink"/>
            <w:noProof/>
          </w:rPr>
          <w:t>2.</w:t>
        </w:r>
        <w:r w:rsidR="00F16C86">
          <w:rPr>
            <w:rFonts w:asciiTheme="minorHAnsi" w:eastAsiaTheme="minorEastAsia" w:hAnsiTheme="minorHAnsi" w:cstheme="minorBidi"/>
            <w:noProof/>
            <w:lang w:eastAsia="en-AU"/>
          </w:rPr>
          <w:tab/>
        </w:r>
        <w:r w:rsidR="00F16C86" w:rsidRPr="002344FA">
          <w:rPr>
            <w:rStyle w:val="Hyperlink"/>
            <w:noProof/>
          </w:rPr>
          <w:t>Using Cr8it on ownCloud</w:t>
        </w:r>
        <w:r w:rsidR="00F16C86">
          <w:rPr>
            <w:noProof/>
            <w:webHidden/>
          </w:rPr>
          <w:tab/>
        </w:r>
        <w:r w:rsidR="00F16C86">
          <w:rPr>
            <w:noProof/>
            <w:webHidden/>
          </w:rPr>
          <w:fldChar w:fldCharType="begin"/>
        </w:r>
        <w:r w:rsidR="00F16C86">
          <w:rPr>
            <w:noProof/>
            <w:webHidden/>
          </w:rPr>
          <w:instrText xml:space="preserve"> PAGEREF _Toc399411861 \h </w:instrText>
        </w:r>
        <w:r w:rsidR="00F16C86">
          <w:rPr>
            <w:noProof/>
            <w:webHidden/>
          </w:rPr>
        </w:r>
        <w:r w:rsidR="00F16C86">
          <w:rPr>
            <w:noProof/>
            <w:webHidden/>
          </w:rPr>
          <w:fldChar w:fldCharType="separate"/>
        </w:r>
        <w:r w:rsidR="00F16C86">
          <w:rPr>
            <w:noProof/>
            <w:webHidden/>
          </w:rPr>
          <w:t>2</w:t>
        </w:r>
        <w:r w:rsidR="00F16C86">
          <w:rPr>
            <w:noProof/>
            <w:webHidden/>
          </w:rPr>
          <w:fldChar w:fldCharType="end"/>
        </w:r>
      </w:hyperlink>
    </w:p>
    <w:p w:rsidR="00F16C86" w:rsidRDefault="00DF0389">
      <w:pPr>
        <w:pStyle w:val="TOC1"/>
        <w:tabs>
          <w:tab w:val="left" w:pos="440"/>
          <w:tab w:val="right" w:leader="dot" w:pos="9016"/>
        </w:tabs>
        <w:rPr>
          <w:rFonts w:asciiTheme="minorHAnsi" w:eastAsiaTheme="minorEastAsia" w:hAnsiTheme="minorHAnsi" w:cstheme="minorBidi"/>
          <w:noProof/>
          <w:lang w:eastAsia="en-AU"/>
        </w:rPr>
      </w:pPr>
      <w:hyperlink w:anchor="_Toc399411862" w:history="1">
        <w:r w:rsidR="00F16C86" w:rsidRPr="002344FA">
          <w:rPr>
            <w:rStyle w:val="Hyperlink"/>
            <w:noProof/>
          </w:rPr>
          <w:t>3.</w:t>
        </w:r>
        <w:r w:rsidR="00F16C86">
          <w:rPr>
            <w:rFonts w:asciiTheme="minorHAnsi" w:eastAsiaTheme="minorEastAsia" w:hAnsiTheme="minorHAnsi" w:cstheme="minorBidi"/>
            <w:noProof/>
            <w:lang w:eastAsia="en-AU"/>
          </w:rPr>
          <w:tab/>
        </w:r>
        <w:r w:rsidR="00F16C86" w:rsidRPr="002344FA">
          <w:rPr>
            <w:rStyle w:val="Hyperlink"/>
            <w:noProof/>
          </w:rPr>
          <w:t>Add a New Crate</w:t>
        </w:r>
        <w:r w:rsidR="00F16C86">
          <w:rPr>
            <w:noProof/>
            <w:webHidden/>
          </w:rPr>
          <w:tab/>
        </w:r>
        <w:r w:rsidR="00F16C86">
          <w:rPr>
            <w:noProof/>
            <w:webHidden/>
          </w:rPr>
          <w:fldChar w:fldCharType="begin"/>
        </w:r>
        <w:r w:rsidR="00F16C86">
          <w:rPr>
            <w:noProof/>
            <w:webHidden/>
          </w:rPr>
          <w:instrText xml:space="preserve"> PAGEREF _Toc399411862 \h </w:instrText>
        </w:r>
        <w:r w:rsidR="00F16C86">
          <w:rPr>
            <w:noProof/>
            <w:webHidden/>
          </w:rPr>
        </w:r>
        <w:r w:rsidR="00F16C86">
          <w:rPr>
            <w:noProof/>
            <w:webHidden/>
          </w:rPr>
          <w:fldChar w:fldCharType="separate"/>
        </w:r>
        <w:r w:rsidR="00F16C86">
          <w:rPr>
            <w:noProof/>
            <w:webHidden/>
          </w:rPr>
          <w:t>2</w:t>
        </w:r>
        <w:r w:rsidR="00F16C86">
          <w:rPr>
            <w:noProof/>
            <w:webHidden/>
          </w:rPr>
          <w:fldChar w:fldCharType="end"/>
        </w:r>
      </w:hyperlink>
    </w:p>
    <w:p w:rsidR="00F16C86" w:rsidRDefault="00DF0389">
      <w:pPr>
        <w:pStyle w:val="TOC1"/>
        <w:tabs>
          <w:tab w:val="left" w:pos="440"/>
          <w:tab w:val="right" w:leader="dot" w:pos="9016"/>
        </w:tabs>
        <w:rPr>
          <w:rFonts w:asciiTheme="minorHAnsi" w:eastAsiaTheme="minorEastAsia" w:hAnsiTheme="minorHAnsi" w:cstheme="minorBidi"/>
          <w:noProof/>
          <w:lang w:eastAsia="en-AU"/>
        </w:rPr>
      </w:pPr>
      <w:hyperlink w:anchor="_Toc399411863" w:history="1">
        <w:r w:rsidR="00F16C86" w:rsidRPr="002344FA">
          <w:rPr>
            <w:rStyle w:val="Hyperlink"/>
            <w:noProof/>
          </w:rPr>
          <w:t>4.</w:t>
        </w:r>
        <w:r w:rsidR="00F16C86">
          <w:rPr>
            <w:rFonts w:asciiTheme="minorHAnsi" w:eastAsiaTheme="minorEastAsia" w:hAnsiTheme="minorHAnsi" w:cstheme="minorBidi"/>
            <w:noProof/>
            <w:lang w:eastAsia="en-AU"/>
          </w:rPr>
          <w:tab/>
        </w:r>
        <w:r w:rsidR="00F16C86" w:rsidRPr="002344FA">
          <w:rPr>
            <w:rStyle w:val="Hyperlink"/>
            <w:noProof/>
          </w:rPr>
          <w:t>Editing the Name of a Crate</w:t>
        </w:r>
        <w:r w:rsidR="00F16C86">
          <w:rPr>
            <w:noProof/>
            <w:webHidden/>
          </w:rPr>
          <w:tab/>
        </w:r>
        <w:r w:rsidR="00F16C86">
          <w:rPr>
            <w:noProof/>
            <w:webHidden/>
          </w:rPr>
          <w:fldChar w:fldCharType="begin"/>
        </w:r>
        <w:r w:rsidR="00F16C86">
          <w:rPr>
            <w:noProof/>
            <w:webHidden/>
          </w:rPr>
          <w:instrText xml:space="preserve"> PAGEREF _Toc399411863 \h </w:instrText>
        </w:r>
        <w:r w:rsidR="00F16C86">
          <w:rPr>
            <w:noProof/>
            <w:webHidden/>
          </w:rPr>
        </w:r>
        <w:r w:rsidR="00F16C86">
          <w:rPr>
            <w:noProof/>
            <w:webHidden/>
          </w:rPr>
          <w:fldChar w:fldCharType="separate"/>
        </w:r>
        <w:r w:rsidR="00F16C86">
          <w:rPr>
            <w:noProof/>
            <w:webHidden/>
          </w:rPr>
          <w:t>3</w:t>
        </w:r>
        <w:r w:rsidR="00F16C86">
          <w:rPr>
            <w:noProof/>
            <w:webHidden/>
          </w:rPr>
          <w:fldChar w:fldCharType="end"/>
        </w:r>
      </w:hyperlink>
    </w:p>
    <w:p w:rsidR="00F16C86" w:rsidRDefault="00DF0389">
      <w:pPr>
        <w:pStyle w:val="TOC1"/>
        <w:tabs>
          <w:tab w:val="left" w:pos="440"/>
          <w:tab w:val="right" w:leader="dot" w:pos="9016"/>
        </w:tabs>
        <w:rPr>
          <w:rFonts w:asciiTheme="minorHAnsi" w:eastAsiaTheme="minorEastAsia" w:hAnsiTheme="minorHAnsi" w:cstheme="minorBidi"/>
          <w:noProof/>
          <w:lang w:eastAsia="en-AU"/>
        </w:rPr>
      </w:pPr>
      <w:hyperlink w:anchor="_Toc399411864" w:history="1">
        <w:r w:rsidR="00F16C86" w:rsidRPr="002344FA">
          <w:rPr>
            <w:rStyle w:val="Hyperlink"/>
            <w:noProof/>
          </w:rPr>
          <w:t>5.</w:t>
        </w:r>
        <w:r w:rsidR="00F16C86">
          <w:rPr>
            <w:rFonts w:asciiTheme="minorHAnsi" w:eastAsiaTheme="minorEastAsia" w:hAnsiTheme="minorHAnsi" w:cstheme="minorBidi"/>
            <w:noProof/>
            <w:lang w:eastAsia="en-AU"/>
          </w:rPr>
          <w:tab/>
        </w:r>
        <w:r w:rsidR="00F16C86" w:rsidRPr="002344FA">
          <w:rPr>
            <w:rStyle w:val="Hyperlink"/>
            <w:noProof/>
          </w:rPr>
          <w:t>Add ownCloud files and folders to a Crate</w:t>
        </w:r>
        <w:r w:rsidR="00F16C86">
          <w:rPr>
            <w:noProof/>
            <w:webHidden/>
          </w:rPr>
          <w:tab/>
        </w:r>
        <w:r w:rsidR="00F16C86">
          <w:rPr>
            <w:noProof/>
            <w:webHidden/>
          </w:rPr>
          <w:fldChar w:fldCharType="begin"/>
        </w:r>
        <w:r w:rsidR="00F16C86">
          <w:rPr>
            <w:noProof/>
            <w:webHidden/>
          </w:rPr>
          <w:instrText xml:space="preserve"> PAGEREF _Toc399411864 \h </w:instrText>
        </w:r>
        <w:r w:rsidR="00F16C86">
          <w:rPr>
            <w:noProof/>
            <w:webHidden/>
          </w:rPr>
        </w:r>
        <w:r w:rsidR="00F16C86">
          <w:rPr>
            <w:noProof/>
            <w:webHidden/>
          </w:rPr>
          <w:fldChar w:fldCharType="separate"/>
        </w:r>
        <w:r w:rsidR="00F16C86">
          <w:rPr>
            <w:noProof/>
            <w:webHidden/>
          </w:rPr>
          <w:t>3</w:t>
        </w:r>
        <w:r w:rsidR="00F16C86">
          <w:rPr>
            <w:noProof/>
            <w:webHidden/>
          </w:rPr>
          <w:fldChar w:fldCharType="end"/>
        </w:r>
      </w:hyperlink>
    </w:p>
    <w:p w:rsidR="00F16C86" w:rsidRDefault="00DF0389">
      <w:pPr>
        <w:pStyle w:val="TOC1"/>
        <w:tabs>
          <w:tab w:val="left" w:pos="440"/>
          <w:tab w:val="right" w:leader="dot" w:pos="9016"/>
        </w:tabs>
        <w:rPr>
          <w:rFonts w:asciiTheme="minorHAnsi" w:eastAsiaTheme="minorEastAsia" w:hAnsiTheme="minorHAnsi" w:cstheme="minorBidi"/>
          <w:noProof/>
          <w:lang w:eastAsia="en-AU"/>
        </w:rPr>
      </w:pPr>
      <w:hyperlink w:anchor="_Toc399411865" w:history="1">
        <w:r w:rsidR="00F16C86" w:rsidRPr="002344FA">
          <w:rPr>
            <w:rStyle w:val="Hyperlink"/>
            <w:noProof/>
          </w:rPr>
          <w:t>6.</w:t>
        </w:r>
        <w:r w:rsidR="00F16C86">
          <w:rPr>
            <w:rFonts w:asciiTheme="minorHAnsi" w:eastAsiaTheme="minorEastAsia" w:hAnsiTheme="minorHAnsi" w:cstheme="minorBidi"/>
            <w:noProof/>
            <w:lang w:eastAsia="en-AU"/>
          </w:rPr>
          <w:tab/>
        </w:r>
        <w:r w:rsidR="00F16C86" w:rsidRPr="002344FA">
          <w:rPr>
            <w:rStyle w:val="Hyperlink"/>
            <w:noProof/>
          </w:rPr>
          <w:t>Remove an item from a Crate</w:t>
        </w:r>
        <w:r w:rsidR="00F16C86">
          <w:rPr>
            <w:noProof/>
            <w:webHidden/>
          </w:rPr>
          <w:tab/>
        </w:r>
        <w:r w:rsidR="00F16C86">
          <w:rPr>
            <w:noProof/>
            <w:webHidden/>
          </w:rPr>
          <w:fldChar w:fldCharType="begin"/>
        </w:r>
        <w:r w:rsidR="00F16C86">
          <w:rPr>
            <w:noProof/>
            <w:webHidden/>
          </w:rPr>
          <w:instrText xml:space="preserve"> PAGEREF _Toc399411865 \h </w:instrText>
        </w:r>
        <w:r w:rsidR="00F16C86">
          <w:rPr>
            <w:noProof/>
            <w:webHidden/>
          </w:rPr>
        </w:r>
        <w:r w:rsidR="00F16C86">
          <w:rPr>
            <w:noProof/>
            <w:webHidden/>
          </w:rPr>
          <w:fldChar w:fldCharType="separate"/>
        </w:r>
        <w:r w:rsidR="00F16C86">
          <w:rPr>
            <w:noProof/>
            <w:webHidden/>
          </w:rPr>
          <w:t>4</w:t>
        </w:r>
        <w:r w:rsidR="00F16C86">
          <w:rPr>
            <w:noProof/>
            <w:webHidden/>
          </w:rPr>
          <w:fldChar w:fldCharType="end"/>
        </w:r>
      </w:hyperlink>
    </w:p>
    <w:p w:rsidR="00F16C86" w:rsidRDefault="00DF0389">
      <w:pPr>
        <w:pStyle w:val="TOC1"/>
        <w:tabs>
          <w:tab w:val="left" w:pos="440"/>
          <w:tab w:val="right" w:leader="dot" w:pos="9016"/>
        </w:tabs>
        <w:rPr>
          <w:rFonts w:asciiTheme="minorHAnsi" w:eastAsiaTheme="minorEastAsia" w:hAnsiTheme="minorHAnsi" w:cstheme="minorBidi"/>
          <w:noProof/>
          <w:lang w:eastAsia="en-AU"/>
        </w:rPr>
      </w:pPr>
      <w:hyperlink w:anchor="_Toc399411866" w:history="1">
        <w:r w:rsidR="00F16C86" w:rsidRPr="002344FA">
          <w:rPr>
            <w:rStyle w:val="Hyperlink"/>
            <w:noProof/>
          </w:rPr>
          <w:t>7.</w:t>
        </w:r>
        <w:r w:rsidR="00F16C86">
          <w:rPr>
            <w:rFonts w:asciiTheme="minorHAnsi" w:eastAsiaTheme="minorEastAsia" w:hAnsiTheme="minorHAnsi" w:cstheme="minorBidi"/>
            <w:noProof/>
            <w:lang w:eastAsia="en-AU"/>
          </w:rPr>
          <w:tab/>
        </w:r>
        <w:r w:rsidR="00F16C86" w:rsidRPr="002344FA">
          <w:rPr>
            <w:rStyle w:val="Hyperlink"/>
            <w:noProof/>
          </w:rPr>
          <w:t>Moving Items around in a Crate</w:t>
        </w:r>
        <w:r w:rsidR="00F16C86">
          <w:rPr>
            <w:noProof/>
            <w:webHidden/>
          </w:rPr>
          <w:tab/>
        </w:r>
        <w:r w:rsidR="00F16C86">
          <w:rPr>
            <w:noProof/>
            <w:webHidden/>
          </w:rPr>
          <w:fldChar w:fldCharType="begin"/>
        </w:r>
        <w:r w:rsidR="00F16C86">
          <w:rPr>
            <w:noProof/>
            <w:webHidden/>
          </w:rPr>
          <w:instrText xml:space="preserve"> PAGEREF _Toc399411866 \h </w:instrText>
        </w:r>
        <w:r w:rsidR="00F16C86">
          <w:rPr>
            <w:noProof/>
            <w:webHidden/>
          </w:rPr>
        </w:r>
        <w:r w:rsidR="00F16C86">
          <w:rPr>
            <w:noProof/>
            <w:webHidden/>
          </w:rPr>
          <w:fldChar w:fldCharType="separate"/>
        </w:r>
        <w:r w:rsidR="00F16C86">
          <w:rPr>
            <w:noProof/>
            <w:webHidden/>
          </w:rPr>
          <w:t>4</w:t>
        </w:r>
        <w:r w:rsidR="00F16C86">
          <w:rPr>
            <w:noProof/>
            <w:webHidden/>
          </w:rPr>
          <w:fldChar w:fldCharType="end"/>
        </w:r>
      </w:hyperlink>
    </w:p>
    <w:p w:rsidR="00F16C86" w:rsidRDefault="00DF0389">
      <w:pPr>
        <w:pStyle w:val="TOC1"/>
        <w:tabs>
          <w:tab w:val="left" w:pos="440"/>
          <w:tab w:val="right" w:leader="dot" w:pos="9016"/>
        </w:tabs>
        <w:rPr>
          <w:rFonts w:asciiTheme="minorHAnsi" w:eastAsiaTheme="minorEastAsia" w:hAnsiTheme="minorHAnsi" w:cstheme="minorBidi"/>
          <w:noProof/>
          <w:lang w:eastAsia="en-AU"/>
        </w:rPr>
      </w:pPr>
      <w:hyperlink w:anchor="_Toc399411867" w:history="1">
        <w:r w:rsidR="00F16C86" w:rsidRPr="002344FA">
          <w:rPr>
            <w:rStyle w:val="Hyperlink"/>
            <w:noProof/>
          </w:rPr>
          <w:t>8.</w:t>
        </w:r>
        <w:r w:rsidR="00F16C86">
          <w:rPr>
            <w:rFonts w:asciiTheme="minorHAnsi" w:eastAsiaTheme="minorEastAsia" w:hAnsiTheme="minorHAnsi" w:cstheme="minorBidi"/>
            <w:noProof/>
            <w:lang w:eastAsia="en-AU"/>
          </w:rPr>
          <w:tab/>
        </w:r>
        <w:r w:rsidR="00F16C86" w:rsidRPr="002344FA">
          <w:rPr>
            <w:rStyle w:val="Hyperlink"/>
            <w:noProof/>
          </w:rPr>
          <w:t>Add a description to a Crate</w:t>
        </w:r>
        <w:r w:rsidR="00F16C86">
          <w:rPr>
            <w:noProof/>
            <w:webHidden/>
          </w:rPr>
          <w:tab/>
        </w:r>
        <w:r w:rsidR="00F16C86">
          <w:rPr>
            <w:noProof/>
            <w:webHidden/>
          </w:rPr>
          <w:fldChar w:fldCharType="begin"/>
        </w:r>
        <w:r w:rsidR="00F16C86">
          <w:rPr>
            <w:noProof/>
            <w:webHidden/>
          </w:rPr>
          <w:instrText xml:space="preserve"> PAGEREF _Toc399411867 \h </w:instrText>
        </w:r>
        <w:r w:rsidR="00F16C86">
          <w:rPr>
            <w:noProof/>
            <w:webHidden/>
          </w:rPr>
        </w:r>
        <w:r w:rsidR="00F16C86">
          <w:rPr>
            <w:noProof/>
            <w:webHidden/>
          </w:rPr>
          <w:fldChar w:fldCharType="separate"/>
        </w:r>
        <w:r w:rsidR="00F16C86">
          <w:rPr>
            <w:noProof/>
            <w:webHidden/>
          </w:rPr>
          <w:t>4</w:t>
        </w:r>
        <w:r w:rsidR="00F16C86">
          <w:rPr>
            <w:noProof/>
            <w:webHidden/>
          </w:rPr>
          <w:fldChar w:fldCharType="end"/>
        </w:r>
      </w:hyperlink>
    </w:p>
    <w:p w:rsidR="00F16C86" w:rsidRDefault="00DF0389">
      <w:pPr>
        <w:pStyle w:val="TOC1"/>
        <w:tabs>
          <w:tab w:val="left" w:pos="440"/>
          <w:tab w:val="right" w:leader="dot" w:pos="9016"/>
        </w:tabs>
        <w:rPr>
          <w:rFonts w:asciiTheme="minorHAnsi" w:eastAsiaTheme="minorEastAsia" w:hAnsiTheme="minorHAnsi" w:cstheme="minorBidi"/>
          <w:noProof/>
          <w:lang w:eastAsia="en-AU"/>
        </w:rPr>
      </w:pPr>
      <w:hyperlink w:anchor="_Toc399411868" w:history="1">
        <w:r w:rsidR="00F16C86" w:rsidRPr="002344FA">
          <w:rPr>
            <w:rStyle w:val="Hyperlink"/>
            <w:noProof/>
          </w:rPr>
          <w:t>9.</w:t>
        </w:r>
        <w:r w:rsidR="00F16C86">
          <w:rPr>
            <w:rFonts w:asciiTheme="minorHAnsi" w:eastAsiaTheme="minorEastAsia" w:hAnsiTheme="minorHAnsi" w:cstheme="minorBidi"/>
            <w:noProof/>
            <w:lang w:eastAsia="en-AU"/>
          </w:rPr>
          <w:tab/>
        </w:r>
        <w:r w:rsidR="00F16C86" w:rsidRPr="002344FA">
          <w:rPr>
            <w:rStyle w:val="Hyperlink"/>
            <w:noProof/>
          </w:rPr>
          <w:t>Edit description of a Crate</w:t>
        </w:r>
        <w:r w:rsidR="00F16C86">
          <w:rPr>
            <w:noProof/>
            <w:webHidden/>
          </w:rPr>
          <w:tab/>
        </w:r>
        <w:r w:rsidR="00F16C86">
          <w:rPr>
            <w:noProof/>
            <w:webHidden/>
          </w:rPr>
          <w:fldChar w:fldCharType="begin"/>
        </w:r>
        <w:r w:rsidR="00F16C86">
          <w:rPr>
            <w:noProof/>
            <w:webHidden/>
          </w:rPr>
          <w:instrText xml:space="preserve"> PAGEREF _Toc399411868 \h </w:instrText>
        </w:r>
        <w:r w:rsidR="00F16C86">
          <w:rPr>
            <w:noProof/>
            <w:webHidden/>
          </w:rPr>
        </w:r>
        <w:r w:rsidR="00F16C86">
          <w:rPr>
            <w:noProof/>
            <w:webHidden/>
          </w:rPr>
          <w:fldChar w:fldCharType="separate"/>
        </w:r>
        <w:r w:rsidR="00F16C86">
          <w:rPr>
            <w:noProof/>
            <w:webHidden/>
          </w:rPr>
          <w:t>4</w:t>
        </w:r>
        <w:r w:rsidR="00F16C86">
          <w:rPr>
            <w:noProof/>
            <w:webHidden/>
          </w:rPr>
          <w:fldChar w:fldCharType="end"/>
        </w:r>
      </w:hyperlink>
    </w:p>
    <w:p w:rsidR="00F16C86" w:rsidRDefault="00DF0389">
      <w:pPr>
        <w:pStyle w:val="TOC1"/>
        <w:tabs>
          <w:tab w:val="left" w:pos="660"/>
          <w:tab w:val="right" w:leader="dot" w:pos="9016"/>
        </w:tabs>
        <w:rPr>
          <w:rFonts w:asciiTheme="minorHAnsi" w:eastAsiaTheme="minorEastAsia" w:hAnsiTheme="minorHAnsi" w:cstheme="minorBidi"/>
          <w:noProof/>
          <w:lang w:eastAsia="en-AU"/>
        </w:rPr>
      </w:pPr>
      <w:hyperlink w:anchor="_Toc399411869" w:history="1">
        <w:r w:rsidR="00F16C86" w:rsidRPr="002344FA">
          <w:rPr>
            <w:rStyle w:val="Hyperlink"/>
            <w:noProof/>
          </w:rPr>
          <w:t>10.</w:t>
        </w:r>
        <w:r w:rsidR="00F16C86">
          <w:rPr>
            <w:rFonts w:asciiTheme="minorHAnsi" w:eastAsiaTheme="minorEastAsia" w:hAnsiTheme="minorHAnsi" w:cstheme="minorBidi"/>
            <w:noProof/>
            <w:lang w:eastAsia="en-AU"/>
          </w:rPr>
          <w:tab/>
        </w:r>
        <w:r w:rsidR="00F16C86" w:rsidRPr="002344FA">
          <w:rPr>
            <w:rStyle w:val="Hyperlink"/>
            <w:noProof/>
          </w:rPr>
          <w:t>Add Data Creator to a Crate</w:t>
        </w:r>
        <w:r w:rsidR="00F16C86">
          <w:rPr>
            <w:noProof/>
            <w:webHidden/>
          </w:rPr>
          <w:tab/>
        </w:r>
        <w:r w:rsidR="00F16C86">
          <w:rPr>
            <w:noProof/>
            <w:webHidden/>
          </w:rPr>
          <w:fldChar w:fldCharType="begin"/>
        </w:r>
        <w:r w:rsidR="00F16C86">
          <w:rPr>
            <w:noProof/>
            <w:webHidden/>
          </w:rPr>
          <w:instrText xml:space="preserve"> PAGEREF _Toc399411869 \h </w:instrText>
        </w:r>
        <w:r w:rsidR="00F16C86">
          <w:rPr>
            <w:noProof/>
            <w:webHidden/>
          </w:rPr>
        </w:r>
        <w:r w:rsidR="00F16C86">
          <w:rPr>
            <w:noProof/>
            <w:webHidden/>
          </w:rPr>
          <w:fldChar w:fldCharType="separate"/>
        </w:r>
        <w:r w:rsidR="00F16C86">
          <w:rPr>
            <w:noProof/>
            <w:webHidden/>
          </w:rPr>
          <w:t>5</w:t>
        </w:r>
        <w:r w:rsidR="00F16C86">
          <w:rPr>
            <w:noProof/>
            <w:webHidden/>
          </w:rPr>
          <w:fldChar w:fldCharType="end"/>
        </w:r>
      </w:hyperlink>
    </w:p>
    <w:p w:rsidR="00F16C86" w:rsidRDefault="00DF0389">
      <w:pPr>
        <w:pStyle w:val="TOC1"/>
        <w:tabs>
          <w:tab w:val="left" w:pos="660"/>
          <w:tab w:val="right" w:leader="dot" w:pos="9016"/>
        </w:tabs>
        <w:rPr>
          <w:rFonts w:asciiTheme="minorHAnsi" w:eastAsiaTheme="minorEastAsia" w:hAnsiTheme="minorHAnsi" w:cstheme="minorBidi"/>
          <w:noProof/>
          <w:lang w:eastAsia="en-AU"/>
        </w:rPr>
      </w:pPr>
      <w:hyperlink w:anchor="_Toc399411870" w:history="1">
        <w:r w:rsidR="00F16C86" w:rsidRPr="002344FA">
          <w:rPr>
            <w:rStyle w:val="Hyperlink"/>
            <w:noProof/>
          </w:rPr>
          <w:t>11.</w:t>
        </w:r>
        <w:r w:rsidR="00F16C86">
          <w:rPr>
            <w:rFonts w:asciiTheme="minorHAnsi" w:eastAsiaTheme="minorEastAsia" w:hAnsiTheme="minorHAnsi" w:cstheme="minorBidi"/>
            <w:noProof/>
            <w:lang w:eastAsia="en-AU"/>
          </w:rPr>
          <w:tab/>
        </w:r>
        <w:r w:rsidR="00F16C86" w:rsidRPr="002344FA">
          <w:rPr>
            <w:rStyle w:val="Hyperlink"/>
            <w:noProof/>
          </w:rPr>
          <w:t>Remove Data Creator from a Crate</w:t>
        </w:r>
        <w:r w:rsidR="00F16C86">
          <w:rPr>
            <w:noProof/>
            <w:webHidden/>
          </w:rPr>
          <w:tab/>
        </w:r>
        <w:r w:rsidR="00F16C86">
          <w:rPr>
            <w:noProof/>
            <w:webHidden/>
          </w:rPr>
          <w:fldChar w:fldCharType="begin"/>
        </w:r>
        <w:r w:rsidR="00F16C86">
          <w:rPr>
            <w:noProof/>
            <w:webHidden/>
          </w:rPr>
          <w:instrText xml:space="preserve"> PAGEREF _Toc399411870 \h </w:instrText>
        </w:r>
        <w:r w:rsidR="00F16C86">
          <w:rPr>
            <w:noProof/>
            <w:webHidden/>
          </w:rPr>
        </w:r>
        <w:r w:rsidR="00F16C86">
          <w:rPr>
            <w:noProof/>
            <w:webHidden/>
          </w:rPr>
          <w:fldChar w:fldCharType="separate"/>
        </w:r>
        <w:r w:rsidR="00F16C86">
          <w:rPr>
            <w:noProof/>
            <w:webHidden/>
          </w:rPr>
          <w:t>6</w:t>
        </w:r>
        <w:r w:rsidR="00F16C86">
          <w:rPr>
            <w:noProof/>
            <w:webHidden/>
          </w:rPr>
          <w:fldChar w:fldCharType="end"/>
        </w:r>
      </w:hyperlink>
    </w:p>
    <w:p w:rsidR="00F16C86" w:rsidRDefault="00DF0389">
      <w:pPr>
        <w:pStyle w:val="TOC1"/>
        <w:tabs>
          <w:tab w:val="right" w:leader="dot" w:pos="9016"/>
        </w:tabs>
        <w:rPr>
          <w:rFonts w:asciiTheme="minorHAnsi" w:eastAsiaTheme="minorEastAsia" w:hAnsiTheme="minorHAnsi" w:cstheme="minorBidi"/>
          <w:noProof/>
          <w:lang w:eastAsia="en-AU"/>
        </w:rPr>
      </w:pPr>
      <w:hyperlink w:anchor="_Toc399411871" w:history="1">
        <w:r w:rsidR="00F16C86" w:rsidRPr="002344FA">
          <w:rPr>
            <w:rStyle w:val="Hyperlink"/>
            <w:noProof/>
          </w:rPr>
          <w:t>12.       Add Grant information</w:t>
        </w:r>
        <w:r w:rsidR="00F16C86">
          <w:rPr>
            <w:noProof/>
            <w:webHidden/>
          </w:rPr>
          <w:tab/>
        </w:r>
        <w:r w:rsidR="00F16C86">
          <w:rPr>
            <w:noProof/>
            <w:webHidden/>
          </w:rPr>
          <w:fldChar w:fldCharType="begin"/>
        </w:r>
        <w:r w:rsidR="00F16C86">
          <w:rPr>
            <w:noProof/>
            <w:webHidden/>
          </w:rPr>
          <w:instrText xml:space="preserve"> PAGEREF _Toc399411871 \h </w:instrText>
        </w:r>
        <w:r w:rsidR="00F16C86">
          <w:rPr>
            <w:noProof/>
            <w:webHidden/>
          </w:rPr>
        </w:r>
        <w:r w:rsidR="00F16C86">
          <w:rPr>
            <w:noProof/>
            <w:webHidden/>
          </w:rPr>
          <w:fldChar w:fldCharType="separate"/>
        </w:r>
        <w:r w:rsidR="00F16C86">
          <w:rPr>
            <w:noProof/>
            <w:webHidden/>
          </w:rPr>
          <w:t>6</w:t>
        </w:r>
        <w:r w:rsidR="00F16C86">
          <w:rPr>
            <w:noProof/>
            <w:webHidden/>
          </w:rPr>
          <w:fldChar w:fldCharType="end"/>
        </w:r>
      </w:hyperlink>
    </w:p>
    <w:p w:rsidR="00F16C86" w:rsidRDefault="00DF0389">
      <w:pPr>
        <w:pStyle w:val="TOC1"/>
        <w:tabs>
          <w:tab w:val="left" w:pos="660"/>
          <w:tab w:val="right" w:leader="dot" w:pos="9016"/>
        </w:tabs>
        <w:rPr>
          <w:rFonts w:asciiTheme="minorHAnsi" w:eastAsiaTheme="minorEastAsia" w:hAnsiTheme="minorHAnsi" w:cstheme="minorBidi"/>
          <w:noProof/>
          <w:lang w:eastAsia="en-AU"/>
        </w:rPr>
      </w:pPr>
      <w:hyperlink w:anchor="_Toc399411872" w:history="1">
        <w:r w:rsidR="00F16C86" w:rsidRPr="002344FA">
          <w:rPr>
            <w:rStyle w:val="Hyperlink"/>
            <w:noProof/>
          </w:rPr>
          <w:t>13.</w:t>
        </w:r>
        <w:r w:rsidR="00F16C86">
          <w:rPr>
            <w:rFonts w:asciiTheme="minorHAnsi" w:eastAsiaTheme="minorEastAsia" w:hAnsiTheme="minorHAnsi" w:cstheme="minorBidi"/>
            <w:noProof/>
            <w:lang w:eastAsia="en-AU"/>
          </w:rPr>
          <w:tab/>
        </w:r>
        <w:r w:rsidR="00F16C86" w:rsidRPr="002344FA">
          <w:rPr>
            <w:rStyle w:val="Hyperlink"/>
            <w:noProof/>
          </w:rPr>
          <w:t>Remove Grant information</w:t>
        </w:r>
        <w:r w:rsidR="00F16C86">
          <w:rPr>
            <w:noProof/>
            <w:webHidden/>
          </w:rPr>
          <w:tab/>
        </w:r>
        <w:r w:rsidR="00F16C86">
          <w:rPr>
            <w:noProof/>
            <w:webHidden/>
          </w:rPr>
          <w:fldChar w:fldCharType="begin"/>
        </w:r>
        <w:r w:rsidR="00F16C86">
          <w:rPr>
            <w:noProof/>
            <w:webHidden/>
          </w:rPr>
          <w:instrText xml:space="preserve"> PAGEREF _Toc399411872 \h </w:instrText>
        </w:r>
        <w:r w:rsidR="00F16C86">
          <w:rPr>
            <w:noProof/>
            <w:webHidden/>
          </w:rPr>
        </w:r>
        <w:r w:rsidR="00F16C86">
          <w:rPr>
            <w:noProof/>
            <w:webHidden/>
          </w:rPr>
          <w:fldChar w:fldCharType="separate"/>
        </w:r>
        <w:r w:rsidR="00F16C86">
          <w:rPr>
            <w:noProof/>
            <w:webHidden/>
          </w:rPr>
          <w:t>7</w:t>
        </w:r>
        <w:r w:rsidR="00F16C86">
          <w:rPr>
            <w:noProof/>
            <w:webHidden/>
          </w:rPr>
          <w:fldChar w:fldCharType="end"/>
        </w:r>
      </w:hyperlink>
    </w:p>
    <w:p w:rsidR="00F16C86" w:rsidRDefault="00DF0389">
      <w:pPr>
        <w:pStyle w:val="TOC1"/>
        <w:tabs>
          <w:tab w:val="left" w:pos="660"/>
          <w:tab w:val="right" w:leader="dot" w:pos="9016"/>
        </w:tabs>
        <w:rPr>
          <w:rFonts w:asciiTheme="minorHAnsi" w:eastAsiaTheme="minorEastAsia" w:hAnsiTheme="minorHAnsi" w:cstheme="minorBidi"/>
          <w:noProof/>
          <w:lang w:eastAsia="en-AU"/>
        </w:rPr>
      </w:pPr>
      <w:hyperlink w:anchor="_Toc399411873" w:history="1">
        <w:r w:rsidR="00F16C86" w:rsidRPr="002344FA">
          <w:rPr>
            <w:rStyle w:val="Hyperlink"/>
            <w:noProof/>
          </w:rPr>
          <w:t>14.</w:t>
        </w:r>
        <w:r w:rsidR="00F16C86">
          <w:rPr>
            <w:rFonts w:asciiTheme="minorHAnsi" w:eastAsiaTheme="minorEastAsia" w:hAnsiTheme="minorHAnsi" w:cstheme="minorBidi"/>
            <w:noProof/>
            <w:lang w:eastAsia="en-AU"/>
          </w:rPr>
          <w:tab/>
        </w:r>
        <w:r w:rsidR="00F16C86" w:rsidRPr="002344FA">
          <w:rPr>
            <w:rStyle w:val="Hyperlink"/>
            <w:noProof/>
          </w:rPr>
          <w:t>Download a Crate as a zip file</w:t>
        </w:r>
        <w:r w:rsidR="00F16C86">
          <w:rPr>
            <w:noProof/>
            <w:webHidden/>
          </w:rPr>
          <w:tab/>
        </w:r>
        <w:r w:rsidR="00F16C86">
          <w:rPr>
            <w:noProof/>
            <w:webHidden/>
          </w:rPr>
          <w:fldChar w:fldCharType="begin"/>
        </w:r>
        <w:r w:rsidR="00F16C86">
          <w:rPr>
            <w:noProof/>
            <w:webHidden/>
          </w:rPr>
          <w:instrText xml:space="preserve"> PAGEREF _Toc399411873 \h </w:instrText>
        </w:r>
        <w:r w:rsidR="00F16C86">
          <w:rPr>
            <w:noProof/>
            <w:webHidden/>
          </w:rPr>
        </w:r>
        <w:r w:rsidR="00F16C86">
          <w:rPr>
            <w:noProof/>
            <w:webHidden/>
          </w:rPr>
          <w:fldChar w:fldCharType="separate"/>
        </w:r>
        <w:r w:rsidR="00F16C86">
          <w:rPr>
            <w:noProof/>
            <w:webHidden/>
          </w:rPr>
          <w:t>7</w:t>
        </w:r>
        <w:r w:rsidR="00F16C86">
          <w:rPr>
            <w:noProof/>
            <w:webHidden/>
          </w:rPr>
          <w:fldChar w:fldCharType="end"/>
        </w:r>
      </w:hyperlink>
    </w:p>
    <w:p w:rsidR="00F16C86" w:rsidRDefault="00DF0389">
      <w:pPr>
        <w:pStyle w:val="TOC1"/>
        <w:tabs>
          <w:tab w:val="left" w:pos="660"/>
          <w:tab w:val="right" w:leader="dot" w:pos="9016"/>
        </w:tabs>
        <w:rPr>
          <w:rFonts w:asciiTheme="minorHAnsi" w:eastAsiaTheme="minorEastAsia" w:hAnsiTheme="minorHAnsi" w:cstheme="minorBidi"/>
          <w:noProof/>
          <w:lang w:eastAsia="en-AU"/>
        </w:rPr>
      </w:pPr>
      <w:hyperlink w:anchor="_Toc399411874" w:history="1">
        <w:r w:rsidR="00F16C86" w:rsidRPr="002344FA">
          <w:rPr>
            <w:rStyle w:val="Hyperlink"/>
            <w:noProof/>
          </w:rPr>
          <w:t>15.</w:t>
        </w:r>
        <w:r w:rsidR="00F16C86">
          <w:rPr>
            <w:rFonts w:asciiTheme="minorHAnsi" w:eastAsiaTheme="minorEastAsia" w:hAnsiTheme="minorHAnsi" w:cstheme="minorBidi"/>
            <w:noProof/>
            <w:lang w:eastAsia="en-AU"/>
          </w:rPr>
          <w:tab/>
        </w:r>
        <w:r w:rsidR="00F16C86" w:rsidRPr="002344FA">
          <w:rPr>
            <w:rStyle w:val="Hyperlink"/>
            <w:noProof/>
          </w:rPr>
          <w:t>Download a Crate as an ePub file</w:t>
        </w:r>
        <w:r w:rsidR="00F16C86">
          <w:rPr>
            <w:noProof/>
            <w:webHidden/>
          </w:rPr>
          <w:tab/>
        </w:r>
        <w:r w:rsidR="00F16C86">
          <w:rPr>
            <w:noProof/>
            <w:webHidden/>
          </w:rPr>
          <w:fldChar w:fldCharType="begin"/>
        </w:r>
        <w:r w:rsidR="00F16C86">
          <w:rPr>
            <w:noProof/>
            <w:webHidden/>
          </w:rPr>
          <w:instrText xml:space="preserve"> PAGEREF _Toc399411874 \h </w:instrText>
        </w:r>
        <w:r w:rsidR="00F16C86">
          <w:rPr>
            <w:noProof/>
            <w:webHidden/>
          </w:rPr>
        </w:r>
        <w:r w:rsidR="00F16C86">
          <w:rPr>
            <w:noProof/>
            <w:webHidden/>
          </w:rPr>
          <w:fldChar w:fldCharType="separate"/>
        </w:r>
        <w:r w:rsidR="00F16C86">
          <w:rPr>
            <w:noProof/>
            <w:webHidden/>
          </w:rPr>
          <w:t>8</w:t>
        </w:r>
        <w:r w:rsidR="00F16C86">
          <w:rPr>
            <w:noProof/>
            <w:webHidden/>
          </w:rPr>
          <w:fldChar w:fldCharType="end"/>
        </w:r>
      </w:hyperlink>
    </w:p>
    <w:p w:rsidR="00F16C86" w:rsidRDefault="00DF0389">
      <w:pPr>
        <w:pStyle w:val="TOC1"/>
        <w:tabs>
          <w:tab w:val="left" w:pos="660"/>
          <w:tab w:val="right" w:leader="dot" w:pos="9016"/>
        </w:tabs>
        <w:rPr>
          <w:rFonts w:asciiTheme="minorHAnsi" w:eastAsiaTheme="minorEastAsia" w:hAnsiTheme="minorHAnsi" w:cstheme="minorBidi"/>
          <w:noProof/>
          <w:lang w:eastAsia="en-AU"/>
        </w:rPr>
      </w:pPr>
      <w:hyperlink w:anchor="_Toc399411875" w:history="1">
        <w:r w:rsidR="00F16C86" w:rsidRPr="002344FA">
          <w:rPr>
            <w:rStyle w:val="Hyperlink"/>
            <w:noProof/>
          </w:rPr>
          <w:t>16.</w:t>
        </w:r>
        <w:r w:rsidR="00F16C86">
          <w:rPr>
            <w:rFonts w:asciiTheme="minorHAnsi" w:eastAsiaTheme="minorEastAsia" w:hAnsiTheme="minorHAnsi" w:cstheme="minorBidi"/>
            <w:noProof/>
            <w:lang w:eastAsia="en-AU"/>
          </w:rPr>
          <w:tab/>
        </w:r>
        <w:r w:rsidR="00F16C86" w:rsidRPr="002344FA">
          <w:rPr>
            <w:rStyle w:val="Hyperlink"/>
            <w:noProof/>
          </w:rPr>
          <w:t>Delete a Crate</w:t>
        </w:r>
        <w:r w:rsidR="00F16C86">
          <w:rPr>
            <w:noProof/>
            <w:webHidden/>
          </w:rPr>
          <w:tab/>
        </w:r>
        <w:r w:rsidR="00F16C86">
          <w:rPr>
            <w:noProof/>
            <w:webHidden/>
          </w:rPr>
          <w:fldChar w:fldCharType="begin"/>
        </w:r>
        <w:r w:rsidR="00F16C86">
          <w:rPr>
            <w:noProof/>
            <w:webHidden/>
          </w:rPr>
          <w:instrText xml:space="preserve"> PAGEREF _Toc399411875 \h </w:instrText>
        </w:r>
        <w:r w:rsidR="00F16C86">
          <w:rPr>
            <w:noProof/>
            <w:webHidden/>
          </w:rPr>
        </w:r>
        <w:r w:rsidR="00F16C86">
          <w:rPr>
            <w:noProof/>
            <w:webHidden/>
          </w:rPr>
          <w:fldChar w:fldCharType="separate"/>
        </w:r>
        <w:r w:rsidR="00F16C86">
          <w:rPr>
            <w:noProof/>
            <w:webHidden/>
          </w:rPr>
          <w:t>8</w:t>
        </w:r>
        <w:r w:rsidR="00F16C86">
          <w:rPr>
            <w:noProof/>
            <w:webHidden/>
          </w:rPr>
          <w:fldChar w:fldCharType="end"/>
        </w:r>
      </w:hyperlink>
    </w:p>
    <w:p w:rsidR="00F16C86" w:rsidRDefault="00DF0389">
      <w:pPr>
        <w:pStyle w:val="TOC1"/>
        <w:tabs>
          <w:tab w:val="left" w:pos="660"/>
          <w:tab w:val="right" w:leader="dot" w:pos="9016"/>
        </w:tabs>
        <w:rPr>
          <w:rFonts w:asciiTheme="minorHAnsi" w:eastAsiaTheme="minorEastAsia" w:hAnsiTheme="minorHAnsi" w:cstheme="minorBidi"/>
          <w:noProof/>
          <w:lang w:eastAsia="en-AU"/>
        </w:rPr>
      </w:pPr>
      <w:hyperlink w:anchor="_Toc399411876" w:history="1">
        <w:r w:rsidR="00F16C86" w:rsidRPr="002344FA">
          <w:rPr>
            <w:rStyle w:val="Hyperlink"/>
            <w:noProof/>
          </w:rPr>
          <w:t>17.</w:t>
        </w:r>
        <w:r w:rsidR="00F16C86">
          <w:rPr>
            <w:rFonts w:asciiTheme="minorHAnsi" w:eastAsiaTheme="minorEastAsia" w:hAnsiTheme="minorHAnsi" w:cstheme="minorBidi"/>
            <w:noProof/>
            <w:lang w:eastAsia="en-AU"/>
          </w:rPr>
          <w:tab/>
        </w:r>
        <w:r w:rsidR="00F16C86" w:rsidRPr="002344FA">
          <w:rPr>
            <w:rStyle w:val="Hyperlink"/>
            <w:noProof/>
          </w:rPr>
          <w:t>Check a Crate</w:t>
        </w:r>
        <w:r w:rsidR="00F16C86">
          <w:rPr>
            <w:noProof/>
            <w:webHidden/>
          </w:rPr>
          <w:tab/>
        </w:r>
        <w:r w:rsidR="00F16C86">
          <w:rPr>
            <w:noProof/>
            <w:webHidden/>
          </w:rPr>
          <w:fldChar w:fldCharType="begin"/>
        </w:r>
        <w:r w:rsidR="00F16C86">
          <w:rPr>
            <w:noProof/>
            <w:webHidden/>
          </w:rPr>
          <w:instrText xml:space="preserve"> PAGEREF _Toc399411876 \h </w:instrText>
        </w:r>
        <w:r w:rsidR="00F16C86">
          <w:rPr>
            <w:noProof/>
            <w:webHidden/>
          </w:rPr>
        </w:r>
        <w:r w:rsidR="00F16C86">
          <w:rPr>
            <w:noProof/>
            <w:webHidden/>
          </w:rPr>
          <w:fldChar w:fldCharType="separate"/>
        </w:r>
        <w:r w:rsidR="00F16C86">
          <w:rPr>
            <w:noProof/>
            <w:webHidden/>
          </w:rPr>
          <w:t>8</w:t>
        </w:r>
        <w:r w:rsidR="00F16C86">
          <w:rPr>
            <w:noProof/>
            <w:webHidden/>
          </w:rPr>
          <w:fldChar w:fldCharType="end"/>
        </w:r>
      </w:hyperlink>
    </w:p>
    <w:p w:rsidR="00F16C86" w:rsidRDefault="00DF0389">
      <w:pPr>
        <w:pStyle w:val="TOC1"/>
        <w:tabs>
          <w:tab w:val="left" w:pos="660"/>
          <w:tab w:val="right" w:leader="dot" w:pos="9016"/>
        </w:tabs>
        <w:rPr>
          <w:rFonts w:asciiTheme="minorHAnsi" w:eastAsiaTheme="minorEastAsia" w:hAnsiTheme="minorHAnsi" w:cstheme="minorBidi"/>
          <w:noProof/>
          <w:lang w:eastAsia="en-AU"/>
        </w:rPr>
      </w:pPr>
      <w:hyperlink w:anchor="_Toc399411877" w:history="1">
        <w:r w:rsidR="00F16C86" w:rsidRPr="002344FA">
          <w:rPr>
            <w:rStyle w:val="Hyperlink"/>
            <w:noProof/>
          </w:rPr>
          <w:t>18.</w:t>
        </w:r>
        <w:r w:rsidR="00F16C86">
          <w:rPr>
            <w:rFonts w:asciiTheme="minorHAnsi" w:eastAsiaTheme="minorEastAsia" w:hAnsiTheme="minorHAnsi" w:cstheme="minorBidi"/>
            <w:noProof/>
            <w:lang w:eastAsia="en-AU"/>
          </w:rPr>
          <w:tab/>
        </w:r>
        <w:r w:rsidR="00F16C86" w:rsidRPr="002344FA">
          <w:rPr>
            <w:rStyle w:val="Hyperlink"/>
            <w:noProof/>
          </w:rPr>
          <w:t>Publish a Crate</w:t>
        </w:r>
        <w:r w:rsidR="00F16C86">
          <w:rPr>
            <w:noProof/>
            <w:webHidden/>
          </w:rPr>
          <w:tab/>
        </w:r>
        <w:r w:rsidR="00F16C86">
          <w:rPr>
            <w:noProof/>
            <w:webHidden/>
          </w:rPr>
          <w:fldChar w:fldCharType="begin"/>
        </w:r>
        <w:r w:rsidR="00F16C86">
          <w:rPr>
            <w:noProof/>
            <w:webHidden/>
          </w:rPr>
          <w:instrText xml:space="preserve"> PAGEREF _Toc399411877 \h </w:instrText>
        </w:r>
        <w:r w:rsidR="00F16C86">
          <w:rPr>
            <w:noProof/>
            <w:webHidden/>
          </w:rPr>
        </w:r>
        <w:r w:rsidR="00F16C86">
          <w:rPr>
            <w:noProof/>
            <w:webHidden/>
          </w:rPr>
          <w:fldChar w:fldCharType="separate"/>
        </w:r>
        <w:r w:rsidR="00F16C86">
          <w:rPr>
            <w:noProof/>
            <w:webHidden/>
          </w:rPr>
          <w:t>9</w:t>
        </w:r>
        <w:r w:rsidR="00F16C86">
          <w:rPr>
            <w:noProof/>
            <w:webHidden/>
          </w:rPr>
          <w:fldChar w:fldCharType="end"/>
        </w:r>
      </w:hyperlink>
    </w:p>
    <w:p w:rsidR="00F16C86" w:rsidRDefault="00DF0389">
      <w:pPr>
        <w:pStyle w:val="TOC1"/>
        <w:tabs>
          <w:tab w:val="left" w:pos="660"/>
          <w:tab w:val="right" w:leader="dot" w:pos="9016"/>
        </w:tabs>
        <w:rPr>
          <w:rFonts w:asciiTheme="minorHAnsi" w:eastAsiaTheme="minorEastAsia" w:hAnsiTheme="minorHAnsi" w:cstheme="minorBidi"/>
          <w:noProof/>
          <w:lang w:eastAsia="en-AU"/>
        </w:rPr>
      </w:pPr>
      <w:hyperlink w:anchor="_Toc399411878" w:history="1">
        <w:r w:rsidR="00F16C86" w:rsidRPr="002344FA">
          <w:rPr>
            <w:rStyle w:val="Hyperlink"/>
            <w:noProof/>
          </w:rPr>
          <w:t>19.</w:t>
        </w:r>
        <w:r w:rsidR="00F16C86">
          <w:rPr>
            <w:rFonts w:asciiTheme="minorHAnsi" w:eastAsiaTheme="minorEastAsia" w:hAnsiTheme="minorHAnsi" w:cstheme="minorBidi"/>
            <w:noProof/>
            <w:lang w:eastAsia="en-AU"/>
          </w:rPr>
          <w:tab/>
        </w:r>
        <w:r w:rsidR="00F16C86" w:rsidRPr="002344FA">
          <w:rPr>
            <w:rStyle w:val="Hyperlink"/>
            <w:noProof/>
          </w:rPr>
          <w:t>Published Log – Email from Cr8it</w:t>
        </w:r>
        <w:r w:rsidR="00F16C86">
          <w:rPr>
            <w:noProof/>
            <w:webHidden/>
          </w:rPr>
          <w:tab/>
        </w:r>
        <w:r w:rsidR="00F16C86">
          <w:rPr>
            <w:noProof/>
            <w:webHidden/>
          </w:rPr>
          <w:fldChar w:fldCharType="begin"/>
        </w:r>
        <w:r w:rsidR="00F16C86">
          <w:rPr>
            <w:noProof/>
            <w:webHidden/>
          </w:rPr>
          <w:instrText xml:space="preserve"> PAGEREF _Toc399411878 \h </w:instrText>
        </w:r>
        <w:r w:rsidR="00F16C86">
          <w:rPr>
            <w:noProof/>
            <w:webHidden/>
          </w:rPr>
        </w:r>
        <w:r w:rsidR="00F16C86">
          <w:rPr>
            <w:noProof/>
            <w:webHidden/>
          </w:rPr>
          <w:fldChar w:fldCharType="separate"/>
        </w:r>
        <w:r w:rsidR="00F16C86">
          <w:rPr>
            <w:noProof/>
            <w:webHidden/>
          </w:rPr>
          <w:t>9</w:t>
        </w:r>
        <w:r w:rsidR="00F16C86">
          <w:rPr>
            <w:noProof/>
            <w:webHidden/>
          </w:rPr>
          <w:fldChar w:fldCharType="end"/>
        </w:r>
      </w:hyperlink>
    </w:p>
    <w:p w:rsidR="00F16C86" w:rsidRDefault="00DF0389">
      <w:pPr>
        <w:pStyle w:val="TOC1"/>
        <w:tabs>
          <w:tab w:val="left" w:pos="660"/>
          <w:tab w:val="right" w:leader="dot" w:pos="9016"/>
        </w:tabs>
        <w:rPr>
          <w:rFonts w:asciiTheme="minorHAnsi" w:eastAsiaTheme="minorEastAsia" w:hAnsiTheme="minorHAnsi" w:cstheme="minorBidi"/>
          <w:noProof/>
          <w:lang w:eastAsia="en-AU"/>
        </w:rPr>
      </w:pPr>
      <w:hyperlink w:anchor="_Toc399411879" w:history="1">
        <w:r w:rsidR="00F16C86" w:rsidRPr="002344FA">
          <w:rPr>
            <w:rStyle w:val="Hyperlink"/>
            <w:noProof/>
          </w:rPr>
          <w:t>20.</w:t>
        </w:r>
        <w:r w:rsidR="00F16C86">
          <w:rPr>
            <w:rFonts w:asciiTheme="minorHAnsi" w:eastAsiaTheme="minorEastAsia" w:hAnsiTheme="minorHAnsi" w:cstheme="minorBidi"/>
            <w:noProof/>
            <w:lang w:eastAsia="en-AU"/>
          </w:rPr>
          <w:tab/>
        </w:r>
        <w:r w:rsidR="00F16C86" w:rsidRPr="002344FA">
          <w:rPr>
            <w:rStyle w:val="Hyperlink"/>
            <w:noProof/>
          </w:rPr>
          <w:t>Support for Cr8it</w:t>
        </w:r>
        <w:r w:rsidR="00F16C86">
          <w:rPr>
            <w:noProof/>
            <w:webHidden/>
          </w:rPr>
          <w:tab/>
        </w:r>
        <w:r w:rsidR="00F16C86">
          <w:rPr>
            <w:noProof/>
            <w:webHidden/>
          </w:rPr>
          <w:fldChar w:fldCharType="begin"/>
        </w:r>
        <w:r w:rsidR="00F16C86">
          <w:rPr>
            <w:noProof/>
            <w:webHidden/>
          </w:rPr>
          <w:instrText xml:space="preserve"> PAGEREF _Toc399411879 \h </w:instrText>
        </w:r>
        <w:r w:rsidR="00F16C86">
          <w:rPr>
            <w:noProof/>
            <w:webHidden/>
          </w:rPr>
        </w:r>
        <w:r w:rsidR="00F16C86">
          <w:rPr>
            <w:noProof/>
            <w:webHidden/>
          </w:rPr>
          <w:fldChar w:fldCharType="separate"/>
        </w:r>
        <w:r w:rsidR="00F16C86">
          <w:rPr>
            <w:noProof/>
            <w:webHidden/>
          </w:rPr>
          <w:t>9</w:t>
        </w:r>
        <w:r w:rsidR="00F16C86">
          <w:rPr>
            <w:noProof/>
            <w:webHidden/>
          </w:rPr>
          <w:fldChar w:fldCharType="end"/>
        </w:r>
      </w:hyperlink>
    </w:p>
    <w:p w:rsidR="00651473" w:rsidRPr="00267F55" w:rsidRDefault="004D05E1">
      <w:r>
        <w:rPr>
          <w:b/>
          <w:bCs/>
          <w:noProof/>
        </w:rPr>
        <w:fldChar w:fldCharType="end"/>
      </w:r>
    </w:p>
    <w:p w:rsidR="00AE5E68" w:rsidRPr="00267F55" w:rsidRDefault="00AE5E68" w:rsidP="004E3137">
      <w:pPr>
        <w:pStyle w:val="Heading1"/>
        <w:numPr>
          <w:ilvl w:val="0"/>
          <w:numId w:val="23"/>
        </w:numPr>
        <w:rPr>
          <w:color w:val="E36C0A"/>
        </w:rPr>
      </w:pPr>
      <w:bookmarkStart w:id="1" w:name="_Toc340154091"/>
      <w:bookmarkStart w:id="2" w:name="_Toc399411860"/>
      <w:r w:rsidRPr="004E3137">
        <w:rPr>
          <w:color w:val="4F81BD" w:themeColor="accent1"/>
        </w:rPr>
        <w:lastRenderedPageBreak/>
        <w:t xml:space="preserve">About </w:t>
      </w:r>
      <w:bookmarkEnd w:id="1"/>
      <w:r w:rsidR="00360BF0" w:rsidRPr="004E3137">
        <w:rPr>
          <w:color w:val="4F81BD" w:themeColor="accent1"/>
        </w:rPr>
        <w:t>Cr8it</w:t>
      </w:r>
      <w:bookmarkEnd w:id="2"/>
      <w:r w:rsidR="00240947" w:rsidRPr="00267F55">
        <w:rPr>
          <w:color w:val="E36C0A"/>
        </w:rPr>
        <w:br/>
      </w:r>
    </w:p>
    <w:p w:rsidR="00437616" w:rsidRPr="00C400DC" w:rsidRDefault="000F5F41" w:rsidP="00793C30">
      <w:pPr>
        <w:ind w:left="720"/>
        <w:jc w:val="both"/>
        <w:rPr>
          <w:sz w:val="24"/>
          <w:szCs w:val="24"/>
        </w:rPr>
      </w:pPr>
      <w:r w:rsidRPr="00404DA4">
        <w:rPr>
          <w:sz w:val="24"/>
          <w:szCs w:val="24"/>
        </w:rPr>
        <w:sym w:font="Webdings" w:char="F069"/>
      </w:r>
      <w:r>
        <w:rPr>
          <w:b/>
          <w:sz w:val="24"/>
          <w:szCs w:val="24"/>
        </w:rPr>
        <w:t xml:space="preserve"> </w:t>
      </w:r>
      <w:r w:rsidR="00AF78BF" w:rsidRPr="00C400DC">
        <w:rPr>
          <w:i/>
          <w:sz w:val="24"/>
          <w:szCs w:val="24"/>
        </w:rPr>
        <w:t>Cr8it</w:t>
      </w:r>
      <w:r w:rsidR="00AF78BF" w:rsidRPr="00C400DC">
        <w:rPr>
          <w:sz w:val="24"/>
          <w:szCs w:val="24"/>
        </w:rPr>
        <w:t xml:space="preserve"> is </w:t>
      </w:r>
      <w:r w:rsidR="00235FD1">
        <w:rPr>
          <w:sz w:val="24"/>
          <w:szCs w:val="24"/>
        </w:rPr>
        <w:t xml:space="preserve">an open source application for researchers working on the </w:t>
      </w:r>
      <w:proofErr w:type="spellStart"/>
      <w:r w:rsidR="00235FD1">
        <w:rPr>
          <w:sz w:val="24"/>
          <w:szCs w:val="24"/>
        </w:rPr>
        <w:t>ownCloud</w:t>
      </w:r>
      <w:proofErr w:type="spellEnd"/>
      <w:r w:rsidR="00235FD1">
        <w:rPr>
          <w:sz w:val="24"/>
          <w:szCs w:val="24"/>
        </w:rPr>
        <w:t xml:space="preserve"> environment.  Cr8it enables a researcher to archive and publish research data as well to add metadata about the data, i.e. descriptive information about the data, the data creators/owners and associated grants under which the data was produced the three basic functions of the Cr8ot application are </w:t>
      </w:r>
      <w:proofErr w:type="gramStart"/>
      <w:r w:rsidR="00235FD1">
        <w:rPr>
          <w:sz w:val="24"/>
          <w:szCs w:val="24"/>
        </w:rPr>
        <w:t>to :</w:t>
      </w:r>
      <w:proofErr w:type="gramEnd"/>
    </w:p>
    <w:p w:rsidR="00437616" w:rsidRPr="00C400DC" w:rsidRDefault="00437616" w:rsidP="00793C30">
      <w:pPr>
        <w:pStyle w:val="ColorfulList-Accent11"/>
        <w:numPr>
          <w:ilvl w:val="0"/>
          <w:numId w:val="3"/>
        </w:numPr>
        <w:jc w:val="both"/>
        <w:rPr>
          <w:sz w:val="24"/>
          <w:szCs w:val="24"/>
        </w:rPr>
      </w:pPr>
      <w:r w:rsidRPr="00C400DC">
        <w:rPr>
          <w:sz w:val="24"/>
          <w:szCs w:val="24"/>
        </w:rPr>
        <w:t xml:space="preserve">pick files </w:t>
      </w:r>
    </w:p>
    <w:p w:rsidR="00437616" w:rsidRPr="00C400DC" w:rsidRDefault="00437616" w:rsidP="00793C30">
      <w:pPr>
        <w:pStyle w:val="ColorfulList-Accent11"/>
        <w:numPr>
          <w:ilvl w:val="0"/>
          <w:numId w:val="3"/>
        </w:numPr>
        <w:jc w:val="both"/>
        <w:rPr>
          <w:sz w:val="24"/>
          <w:szCs w:val="24"/>
        </w:rPr>
      </w:pPr>
      <w:r w:rsidRPr="00C400DC">
        <w:rPr>
          <w:sz w:val="24"/>
          <w:szCs w:val="24"/>
        </w:rPr>
        <w:t>package the files into a data crate</w:t>
      </w:r>
    </w:p>
    <w:p w:rsidR="00437616" w:rsidRPr="00C400DC" w:rsidRDefault="00437616" w:rsidP="00793C30">
      <w:pPr>
        <w:pStyle w:val="ColorfulList-Accent11"/>
        <w:numPr>
          <w:ilvl w:val="0"/>
          <w:numId w:val="3"/>
        </w:numPr>
        <w:jc w:val="both"/>
        <w:rPr>
          <w:sz w:val="24"/>
          <w:szCs w:val="24"/>
        </w:rPr>
      </w:pPr>
      <w:r w:rsidRPr="00C400DC">
        <w:rPr>
          <w:sz w:val="24"/>
          <w:szCs w:val="24"/>
        </w:rPr>
        <w:t>publish the data crate</w:t>
      </w:r>
    </w:p>
    <w:p w:rsidR="00AE5E68" w:rsidRPr="00C400DC" w:rsidRDefault="00437616" w:rsidP="00793C30">
      <w:pPr>
        <w:ind w:left="720"/>
        <w:jc w:val="both"/>
        <w:rPr>
          <w:sz w:val="24"/>
          <w:szCs w:val="24"/>
        </w:rPr>
      </w:pPr>
      <w:r w:rsidRPr="00C400DC">
        <w:rPr>
          <w:sz w:val="24"/>
          <w:szCs w:val="24"/>
        </w:rPr>
        <w:t xml:space="preserve">Features of </w:t>
      </w:r>
      <w:r w:rsidRPr="00C400DC">
        <w:rPr>
          <w:i/>
          <w:sz w:val="24"/>
          <w:szCs w:val="24"/>
        </w:rPr>
        <w:t>Cr8it</w:t>
      </w:r>
      <w:r w:rsidRPr="00C400DC">
        <w:rPr>
          <w:sz w:val="24"/>
          <w:szCs w:val="24"/>
        </w:rPr>
        <w:t xml:space="preserve"> include:</w:t>
      </w:r>
    </w:p>
    <w:p w:rsidR="00437616" w:rsidRPr="00C400DC" w:rsidRDefault="00437616" w:rsidP="00793C30">
      <w:pPr>
        <w:pStyle w:val="ColorfulList-Accent11"/>
        <w:numPr>
          <w:ilvl w:val="0"/>
          <w:numId w:val="2"/>
        </w:numPr>
        <w:jc w:val="both"/>
        <w:rPr>
          <w:sz w:val="24"/>
          <w:szCs w:val="24"/>
        </w:rPr>
      </w:pPr>
      <w:r w:rsidRPr="00C400DC">
        <w:rPr>
          <w:sz w:val="24"/>
          <w:szCs w:val="24"/>
        </w:rPr>
        <w:t>allows you to add information about your data, i.e. metadata</w:t>
      </w:r>
    </w:p>
    <w:p w:rsidR="00437616" w:rsidRDefault="00437616" w:rsidP="00793C30">
      <w:pPr>
        <w:pStyle w:val="ColorfulList-Accent11"/>
        <w:numPr>
          <w:ilvl w:val="0"/>
          <w:numId w:val="2"/>
        </w:numPr>
        <w:jc w:val="both"/>
        <w:rPr>
          <w:sz w:val="24"/>
          <w:szCs w:val="24"/>
        </w:rPr>
      </w:pPr>
      <w:r w:rsidRPr="00C400DC">
        <w:rPr>
          <w:sz w:val="24"/>
          <w:szCs w:val="24"/>
        </w:rPr>
        <w:t>data crates includes both the data and the metadata</w:t>
      </w:r>
    </w:p>
    <w:p w:rsidR="00E72E3C" w:rsidRDefault="00E72E3C" w:rsidP="00793C30">
      <w:pPr>
        <w:pStyle w:val="ColorfulList-Accent11"/>
        <w:numPr>
          <w:ilvl w:val="0"/>
          <w:numId w:val="2"/>
        </w:numPr>
        <w:jc w:val="both"/>
        <w:rPr>
          <w:sz w:val="24"/>
          <w:szCs w:val="24"/>
        </w:rPr>
      </w:pPr>
      <w:r>
        <w:rPr>
          <w:sz w:val="24"/>
          <w:szCs w:val="24"/>
        </w:rPr>
        <w:t>data creates can be downloaded, archived and published</w:t>
      </w:r>
    </w:p>
    <w:p w:rsidR="00E72E3C" w:rsidRDefault="00E72E3C" w:rsidP="00793C30">
      <w:pPr>
        <w:pStyle w:val="ColorfulList-Accent11"/>
        <w:numPr>
          <w:ilvl w:val="0"/>
          <w:numId w:val="2"/>
        </w:numPr>
        <w:jc w:val="both"/>
        <w:rPr>
          <w:sz w:val="24"/>
          <w:szCs w:val="24"/>
        </w:rPr>
      </w:pPr>
      <w:r>
        <w:rPr>
          <w:sz w:val="24"/>
          <w:szCs w:val="24"/>
        </w:rPr>
        <w:t>the items in a crate can be previewed</w:t>
      </w:r>
    </w:p>
    <w:p w:rsidR="00E72E3C" w:rsidRDefault="00E72E3C" w:rsidP="00793C30">
      <w:pPr>
        <w:pStyle w:val="ColorfulList-Accent11"/>
        <w:numPr>
          <w:ilvl w:val="0"/>
          <w:numId w:val="2"/>
        </w:numPr>
        <w:jc w:val="both"/>
        <w:rPr>
          <w:sz w:val="24"/>
          <w:szCs w:val="24"/>
        </w:rPr>
      </w:pPr>
      <w:r>
        <w:rPr>
          <w:sz w:val="24"/>
          <w:szCs w:val="24"/>
        </w:rPr>
        <w:t xml:space="preserve">an </w:t>
      </w:r>
      <w:proofErr w:type="spellStart"/>
      <w:r>
        <w:rPr>
          <w:sz w:val="24"/>
          <w:szCs w:val="24"/>
        </w:rPr>
        <w:t>ePub</w:t>
      </w:r>
      <w:proofErr w:type="spellEnd"/>
      <w:r>
        <w:rPr>
          <w:sz w:val="24"/>
          <w:szCs w:val="24"/>
        </w:rPr>
        <w:t xml:space="preserve"> can be assembled for download and display</w:t>
      </w:r>
    </w:p>
    <w:p w:rsidR="00E72E3C" w:rsidRPr="00C400DC" w:rsidRDefault="00E72E3C" w:rsidP="00793C30">
      <w:pPr>
        <w:pStyle w:val="ColorfulList-Accent11"/>
        <w:numPr>
          <w:ilvl w:val="0"/>
          <w:numId w:val="2"/>
        </w:numPr>
        <w:jc w:val="both"/>
        <w:rPr>
          <w:sz w:val="24"/>
          <w:szCs w:val="24"/>
        </w:rPr>
      </w:pPr>
      <w:r>
        <w:rPr>
          <w:sz w:val="24"/>
          <w:szCs w:val="24"/>
        </w:rPr>
        <w:t>an README.html document provides a manifest for each crate</w:t>
      </w:r>
    </w:p>
    <w:p w:rsidR="00880116" w:rsidRPr="00C400DC" w:rsidRDefault="0016405A" w:rsidP="00793C30">
      <w:pPr>
        <w:pStyle w:val="ColorfulList-Accent11"/>
        <w:numPr>
          <w:ilvl w:val="0"/>
          <w:numId w:val="2"/>
        </w:numPr>
        <w:jc w:val="both"/>
        <w:rPr>
          <w:sz w:val="24"/>
          <w:szCs w:val="24"/>
        </w:rPr>
      </w:pPr>
      <w:r>
        <w:rPr>
          <w:sz w:val="24"/>
          <w:szCs w:val="24"/>
        </w:rPr>
        <w:t xml:space="preserve">developed for on the </w:t>
      </w:r>
      <w:proofErr w:type="spellStart"/>
      <w:r>
        <w:rPr>
          <w:sz w:val="24"/>
          <w:szCs w:val="24"/>
        </w:rPr>
        <w:t>o</w:t>
      </w:r>
      <w:r w:rsidR="00880116" w:rsidRPr="00C400DC">
        <w:rPr>
          <w:sz w:val="24"/>
          <w:szCs w:val="24"/>
        </w:rPr>
        <w:t>wnCloud</w:t>
      </w:r>
      <w:proofErr w:type="spellEnd"/>
      <w:r w:rsidR="00880116" w:rsidRPr="00C400DC">
        <w:rPr>
          <w:sz w:val="24"/>
          <w:szCs w:val="24"/>
        </w:rPr>
        <w:t xml:space="preserve"> environment (owncloud.org)</w:t>
      </w:r>
    </w:p>
    <w:p w:rsidR="00AE5E68" w:rsidRPr="00C400DC" w:rsidRDefault="00437616" w:rsidP="00793C30">
      <w:pPr>
        <w:pStyle w:val="ColorfulList-Accent11"/>
        <w:numPr>
          <w:ilvl w:val="0"/>
          <w:numId w:val="2"/>
        </w:numPr>
        <w:jc w:val="both"/>
        <w:rPr>
          <w:sz w:val="24"/>
          <w:szCs w:val="24"/>
        </w:rPr>
      </w:pPr>
      <w:r w:rsidRPr="00C400DC">
        <w:rPr>
          <w:sz w:val="24"/>
          <w:szCs w:val="24"/>
        </w:rPr>
        <w:t>help</w:t>
      </w:r>
      <w:r w:rsidR="00880116" w:rsidRPr="00C400DC">
        <w:rPr>
          <w:sz w:val="24"/>
          <w:szCs w:val="24"/>
        </w:rPr>
        <w:t>s</w:t>
      </w:r>
      <w:r w:rsidRPr="00C400DC">
        <w:rPr>
          <w:sz w:val="24"/>
          <w:szCs w:val="24"/>
        </w:rPr>
        <w:t xml:space="preserve"> you meet </w:t>
      </w:r>
      <w:r w:rsidR="00880116" w:rsidRPr="00C400DC">
        <w:rPr>
          <w:sz w:val="24"/>
          <w:szCs w:val="24"/>
        </w:rPr>
        <w:t>the requirements of funding agencies</w:t>
      </w:r>
    </w:p>
    <w:p w:rsidR="00207A84" w:rsidRPr="00E124F5" w:rsidRDefault="0016405A" w:rsidP="00E124F5">
      <w:pPr>
        <w:pStyle w:val="Heading1"/>
        <w:numPr>
          <w:ilvl w:val="0"/>
          <w:numId w:val="23"/>
        </w:numPr>
        <w:rPr>
          <w:color w:val="E36C0A"/>
        </w:rPr>
      </w:pPr>
      <w:bookmarkStart w:id="3" w:name="_Toc399411861"/>
      <w:r w:rsidRPr="004E3137">
        <w:rPr>
          <w:color w:val="4F81BD" w:themeColor="accent1"/>
        </w:rPr>
        <w:t xml:space="preserve">Using Cr8it on </w:t>
      </w:r>
      <w:proofErr w:type="spellStart"/>
      <w:r w:rsidRPr="004E3137">
        <w:rPr>
          <w:color w:val="4F81BD" w:themeColor="accent1"/>
        </w:rPr>
        <w:t>o</w:t>
      </w:r>
      <w:r w:rsidR="00360BF0" w:rsidRPr="004E3137">
        <w:rPr>
          <w:color w:val="4F81BD" w:themeColor="accent1"/>
        </w:rPr>
        <w:t>wnCloud</w:t>
      </w:r>
      <w:bookmarkEnd w:id="3"/>
      <w:proofErr w:type="spellEnd"/>
      <w:r w:rsidRPr="00267F55">
        <w:rPr>
          <w:color w:val="E36C0A"/>
        </w:rPr>
        <w:br/>
      </w:r>
    </w:p>
    <w:p w:rsidR="00793C30" w:rsidRPr="00E124F5" w:rsidRDefault="000F5F41" w:rsidP="00630A22">
      <w:pPr>
        <w:ind w:left="720"/>
        <w:jc w:val="both"/>
        <w:rPr>
          <w:sz w:val="24"/>
          <w:szCs w:val="24"/>
        </w:rPr>
      </w:pPr>
      <w:r w:rsidRPr="008E29AD">
        <w:rPr>
          <w:b/>
          <w:color w:val="4F81BD" w:themeColor="accent1"/>
          <w:sz w:val="24"/>
          <w:szCs w:val="24"/>
        </w:rPr>
        <w:sym w:font="Webdings" w:char="F069"/>
      </w:r>
      <w:r w:rsidR="00630A22">
        <w:rPr>
          <w:b/>
          <w:color w:val="4F81BD" w:themeColor="accent1"/>
          <w:sz w:val="24"/>
          <w:szCs w:val="24"/>
        </w:rPr>
        <w:t xml:space="preserve"> </w:t>
      </w:r>
      <w:r w:rsidR="007A53CA" w:rsidRPr="00E124F5">
        <w:rPr>
          <w:sz w:val="24"/>
          <w:szCs w:val="24"/>
        </w:rPr>
        <w:t xml:space="preserve">The Cr8it tool is available to users </w:t>
      </w:r>
      <w:r w:rsidR="007F1AFE" w:rsidRPr="00E124F5">
        <w:rPr>
          <w:sz w:val="24"/>
          <w:szCs w:val="24"/>
        </w:rPr>
        <w:t xml:space="preserve">when you are logged into the </w:t>
      </w:r>
      <w:proofErr w:type="spellStart"/>
      <w:r w:rsidR="007F1AFE" w:rsidRPr="00E124F5">
        <w:rPr>
          <w:sz w:val="24"/>
          <w:szCs w:val="24"/>
        </w:rPr>
        <w:t>o</w:t>
      </w:r>
      <w:r w:rsidR="007A53CA" w:rsidRPr="00E124F5">
        <w:rPr>
          <w:sz w:val="24"/>
          <w:szCs w:val="24"/>
        </w:rPr>
        <w:t>wnCloud</w:t>
      </w:r>
      <w:proofErr w:type="spellEnd"/>
      <w:r w:rsidR="007A53CA" w:rsidRPr="00E124F5">
        <w:rPr>
          <w:sz w:val="24"/>
          <w:szCs w:val="24"/>
        </w:rPr>
        <w:t xml:space="preserve"> service.</w:t>
      </w:r>
      <w:r w:rsidR="00D310BE" w:rsidRPr="00E124F5">
        <w:rPr>
          <w:noProof/>
          <w:sz w:val="24"/>
          <w:szCs w:val="24"/>
          <w:lang w:eastAsia="en-AU"/>
        </w:rPr>
        <w:t xml:space="preserve"> </w:t>
      </w:r>
    </w:p>
    <w:p w:rsidR="00FC7367" w:rsidRPr="00E124F5" w:rsidRDefault="00FC7367" w:rsidP="00630A22">
      <w:pPr>
        <w:pStyle w:val="ListParagraph"/>
        <w:numPr>
          <w:ilvl w:val="0"/>
          <w:numId w:val="26"/>
        </w:numPr>
        <w:jc w:val="both"/>
        <w:rPr>
          <w:sz w:val="24"/>
          <w:szCs w:val="24"/>
        </w:rPr>
      </w:pPr>
      <w:r w:rsidRPr="00E124F5">
        <w:rPr>
          <w:sz w:val="24"/>
          <w:szCs w:val="24"/>
        </w:rPr>
        <w:t xml:space="preserve">Crates are personal crates associated with your login on </w:t>
      </w:r>
      <w:proofErr w:type="spellStart"/>
      <w:r w:rsidRPr="00E124F5">
        <w:rPr>
          <w:sz w:val="24"/>
          <w:szCs w:val="24"/>
        </w:rPr>
        <w:t>ownCloud</w:t>
      </w:r>
      <w:proofErr w:type="spellEnd"/>
      <w:r w:rsidRPr="00E124F5">
        <w:rPr>
          <w:sz w:val="24"/>
          <w:szCs w:val="24"/>
        </w:rPr>
        <w:t>.</w:t>
      </w:r>
      <w:r w:rsidR="00D310BE" w:rsidRPr="00E124F5">
        <w:rPr>
          <w:noProof/>
          <w:sz w:val="24"/>
          <w:szCs w:val="24"/>
          <w:lang w:eastAsia="en-AU"/>
        </w:rPr>
        <w:t xml:space="preserve"> </w:t>
      </w:r>
    </w:p>
    <w:p w:rsidR="00FC7367" w:rsidRPr="00E124F5" w:rsidRDefault="00FC7367" w:rsidP="00630A22">
      <w:pPr>
        <w:pStyle w:val="ListParagraph"/>
        <w:numPr>
          <w:ilvl w:val="0"/>
          <w:numId w:val="26"/>
        </w:numPr>
        <w:jc w:val="both"/>
        <w:rPr>
          <w:sz w:val="24"/>
          <w:szCs w:val="24"/>
        </w:rPr>
      </w:pPr>
      <w:r w:rsidRPr="00E124F5">
        <w:rPr>
          <w:sz w:val="24"/>
          <w:szCs w:val="24"/>
        </w:rPr>
        <w:t>Cr8it has one default crate immediately available to you and</w:t>
      </w:r>
      <w:r w:rsidR="00D310BE" w:rsidRPr="00E124F5">
        <w:rPr>
          <w:sz w:val="24"/>
          <w:szCs w:val="24"/>
        </w:rPr>
        <w:t xml:space="preserve"> additional crates </w:t>
      </w:r>
      <w:r w:rsidRPr="00E124F5">
        <w:rPr>
          <w:sz w:val="24"/>
          <w:szCs w:val="24"/>
        </w:rPr>
        <w:t xml:space="preserve">can easily and quickly </w:t>
      </w:r>
      <w:proofErr w:type="gramStart"/>
      <w:r w:rsidR="00F042AF">
        <w:rPr>
          <w:sz w:val="24"/>
          <w:szCs w:val="24"/>
        </w:rPr>
        <w:t>be</w:t>
      </w:r>
      <w:proofErr w:type="gramEnd"/>
      <w:r w:rsidR="00F042AF">
        <w:rPr>
          <w:sz w:val="24"/>
          <w:szCs w:val="24"/>
        </w:rPr>
        <w:t xml:space="preserve"> </w:t>
      </w:r>
      <w:r w:rsidRPr="00E124F5">
        <w:rPr>
          <w:sz w:val="24"/>
          <w:szCs w:val="24"/>
        </w:rPr>
        <w:t>add you need to.</w:t>
      </w:r>
    </w:p>
    <w:p w:rsidR="00567EB6" w:rsidRPr="004E3137" w:rsidRDefault="008435C9" w:rsidP="004E3137">
      <w:pPr>
        <w:pStyle w:val="Heading1"/>
        <w:numPr>
          <w:ilvl w:val="0"/>
          <w:numId w:val="23"/>
        </w:numPr>
        <w:rPr>
          <w:color w:val="4F81BD" w:themeColor="accent1"/>
        </w:rPr>
      </w:pPr>
      <w:bookmarkStart w:id="4" w:name="_Toc399411862"/>
      <w:r w:rsidRPr="004E3137">
        <w:rPr>
          <w:color w:val="4F81BD" w:themeColor="accent1"/>
        </w:rPr>
        <w:t>Add</w:t>
      </w:r>
      <w:r w:rsidR="00240947" w:rsidRPr="004E3137">
        <w:rPr>
          <w:color w:val="4F81BD" w:themeColor="accent1"/>
        </w:rPr>
        <w:t xml:space="preserve"> a N</w:t>
      </w:r>
      <w:r w:rsidR="00360BF0" w:rsidRPr="004E3137">
        <w:rPr>
          <w:color w:val="4F81BD" w:themeColor="accent1"/>
        </w:rPr>
        <w:t>ew Crate</w:t>
      </w:r>
      <w:bookmarkEnd w:id="4"/>
    </w:p>
    <w:p w:rsidR="007A53CA" w:rsidRDefault="00240947" w:rsidP="00630A22">
      <w:pPr>
        <w:ind w:left="720"/>
        <w:jc w:val="both"/>
        <w:rPr>
          <w:sz w:val="24"/>
          <w:szCs w:val="24"/>
        </w:rPr>
      </w:pPr>
      <w:r>
        <w:br/>
      </w:r>
      <w:r w:rsidR="00C400DC" w:rsidRPr="00C400DC">
        <w:rPr>
          <w:sz w:val="24"/>
          <w:szCs w:val="24"/>
        </w:rPr>
        <w:t>When</w:t>
      </w:r>
      <w:r w:rsidR="00272265">
        <w:rPr>
          <w:sz w:val="24"/>
          <w:szCs w:val="24"/>
        </w:rPr>
        <w:t xml:space="preserve"> you are </w:t>
      </w:r>
      <w:r w:rsidR="00C400DC">
        <w:rPr>
          <w:sz w:val="24"/>
          <w:szCs w:val="24"/>
        </w:rPr>
        <w:t>log</w:t>
      </w:r>
      <w:r w:rsidR="0016405A">
        <w:rPr>
          <w:sz w:val="24"/>
          <w:szCs w:val="24"/>
        </w:rPr>
        <w:t>ged into</w:t>
      </w:r>
      <w:r w:rsidR="00204CDB">
        <w:rPr>
          <w:sz w:val="24"/>
          <w:szCs w:val="24"/>
        </w:rPr>
        <w:t xml:space="preserve"> </w:t>
      </w:r>
      <w:proofErr w:type="spellStart"/>
      <w:r w:rsidR="007F1AFE" w:rsidRPr="00207A84">
        <w:rPr>
          <w:b/>
          <w:sz w:val="24"/>
          <w:szCs w:val="24"/>
        </w:rPr>
        <w:t>o</w:t>
      </w:r>
      <w:r w:rsidR="00C400DC" w:rsidRPr="00207A84">
        <w:rPr>
          <w:b/>
          <w:sz w:val="24"/>
          <w:szCs w:val="24"/>
        </w:rPr>
        <w:t>wnCloud</w:t>
      </w:r>
      <w:proofErr w:type="spellEnd"/>
      <w:r w:rsidR="00C6726E">
        <w:rPr>
          <w:sz w:val="24"/>
          <w:szCs w:val="24"/>
        </w:rPr>
        <w:t>, the Cr8it icon</w:t>
      </w:r>
      <w:r w:rsidR="00A50544">
        <w:rPr>
          <w:sz w:val="24"/>
          <w:szCs w:val="24"/>
        </w:rPr>
        <w:t xml:space="preserve"> will appear on the left side menu</w:t>
      </w:r>
    </w:p>
    <w:p w:rsidR="00272265" w:rsidRDefault="00272265" w:rsidP="00630A22">
      <w:pPr>
        <w:pStyle w:val="ColorfulList-Accent11"/>
        <w:numPr>
          <w:ilvl w:val="0"/>
          <w:numId w:val="4"/>
        </w:numPr>
        <w:jc w:val="both"/>
        <w:rPr>
          <w:sz w:val="24"/>
          <w:szCs w:val="24"/>
        </w:rPr>
      </w:pPr>
      <w:r w:rsidRPr="00240947">
        <w:rPr>
          <w:b/>
          <w:i/>
          <w:sz w:val="24"/>
          <w:szCs w:val="24"/>
        </w:rPr>
        <w:t>Click</w:t>
      </w:r>
      <w:r w:rsidRPr="00272265">
        <w:rPr>
          <w:i/>
          <w:sz w:val="24"/>
          <w:szCs w:val="24"/>
        </w:rPr>
        <w:t xml:space="preserve"> </w:t>
      </w:r>
      <w:r w:rsidRPr="00272265">
        <w:rPr>
          <w:sz w:val="24"/>
          <w:szCs w:val="24"/>
        </w:rPr>
        <w:t xml:space="preserve">on the </w:t>
      </w:r>
      <w:r w:rsidRPr="00207A84">
        <w:rPr>
          <w:b/>
          <w:i/>
          <w:sz w:val="24"/>
          <w:szCs w:val="24"/>
        </w:rPr>
        <w:t>Cr8it</w:t>
      </w:r>
      <w:r w:rsidRPr="00272265">
        <w:rPr>
          <w:sz w:val="24"/>
          <w:szCs w:val="24"/>
        </w:rPr>
        <w:t xml:space="preserve"> icon and the Cr8ite menu will display along the top of the screen</w:t>
      </w:r>
    </w:p>
    <w:p w:rsidR="00272265" w:rsidRDefault="00272265" w:rsidP="00630A22">
      <w:pPr>
        <w:pStyle w:val="ColorfulList-Accent11"/>
        <w:numPr>
          <w:ilvl w:val="0"/>
          <w:numId w:val="4"/>
        </w:numPr>
        <w:jc w:val="both"/>
        <w:rPr>
          <w:sz w:val="24"/>
          <w:szCs w:val="24"/>
        </w:rPr>
      </w:pPr>
      <w:r w:rsidRPr="00240947">
        <w:rPr>
          <w:b/>
          <w:i/>
          <w:sz w:val="24"/>
          <w:szCs w:val="24"/>
        </w:rPr>
        <w:t>Click</w:t>
      </w:r>
      <w:r>
        <w:rPr>
          <w:i/>
          <w:sz w:val="24"/>
          <w:szCs w:val="24"/>
        </w:rPr>
        <w:t xml:space="preserve"> </w:t>
      </w:r>
      <w:r>
        <w:rPr>
          <w:sz w:val="24"/>
          <w:szCs w:val="24"/>
        </w:rPr>
        <w:t xml:space="preserve">on the  </w:t>
      </w:r>
      <w:r w:rsidRPr="00AA222F">
        <w:rPr>
          <w:sz w:val="24"/>
          <w:szCs w:val="24"/>
        </w:rPr>
        <w:t>+</w:t>
      </w:r>
      <w:r w:rsidRPr="00A50544">
        <w:rPr>
          <w:sz w:val="32"/>
          <w:szCs w:val="32"/>
        </w:rPr>
        <w:t xml:space="preserve"> </w:t>
      </w:r>
      <w:r w:rsidRPr="00272265">
        <w:rPr>
          <w:sz w:val="24"/>
          <w:szCs w:val="24"/>
        </w:rPr>
        <w:t>icon</w:t>
      </w:r>
      <w:r>
        <w:rPr>
          <w:sz w:val="24"/>
          <w:szCs w:val="24"/>
        </w:rPr>
        <w:t xml:space="preserve"> to ‘Add a New Crate’</w:t>
      </w:r>
    </w:p>
    <w:p w:rsidR="00272265" w:rsidRPr="00240947" w:rsidRDefault="00272265" w:rsidP="00630A22">
      <w:pPr>
        <w:pStyle w:val="ColorfulList-Accent11"/>
        <w:numPr>
          <w:ilvl w:val="0"/>
          <w:numId w:val="4"/>
        </w:numPr>
        <w:jc w:val="both"/>
        <w:rPr>
          <w:sz w:val="24"/>
          <w:szCs w:val="24"/>
        </w:rPr>
      </w:pPr>
      <w:r w:rsidRPr="00240947">
        <w:rPr>
          <w:b/>
          <w:i/>
          <w:sz w:val="24"/>
          <w:szCs w:val="24"/>
        </w:rPr>
        <w:t xml:space="preserve">Enter </w:t>
      </w:r>
      <w:r w:rsidRPr="00240947">
        <w:rPr>
          <w:sz w:val="24"/>
          <w:szCs w:val="24"/>
        </w:rPr>
        <w:t>a name for your</w:t>
      </w:r>
      <w:r>
        <w:rPr>
          <w:i/>
          <w:sz w:val="24"/>
          <w:szCs w:val="24"/>
        </w:rPr>
        <w:t xml:space="preserve"> </w:t>
      </w:r>
      <w:r w:rsidR="00240947">
        <w:rPr>
          <w:i/>
          <w:sz w:val="24"/>
          <w:szCs w:val="24"/>
        </w:rPr>
        <w:t xml:space="preserve">‘New </w:t>
      </w:r>
      <w:r>
        <w:rPr>
          <w:i/>
          <w:sz w:val="24"/>
          <w:szCs w:val="24"/>
        </w:rPr>
        <w:t>Crate</w:t>
      </w:r>
      <w:r w:rsidR="00240947">
        <w:rPr>
          <w:i/>
          <w:sz w:val="24"/>
          <w:szCs w:val="24"/>
        </w:rPr>
        <w:t>’</w:t>
      </w:r>
      <w:r>
        <w:rPr>
          <w:i/>
          <w:sz w:val="24"/>
          <w:szCs w:val="24"/>
        </w:rPr>
        <w:t xml:space="preserve"> </w:t>
      </w:r>
      <w:r w:rsidR="00240947">
        <w:rPr>
          <w:i/>
          <w:sz w:val="24"/>
          <w:szCs w:val="24"/>
        </w:rPr>
        <w:t xml:space="preserve">(the </w:t>
      </w:r>
      <w:r w:rsidR="00240947" w:rsidRPr="00240947">
        <w:rPr>
          <w:sz w:val="24"/>
          <w:szCs w:val="24"/>
        </w:rPr>
        <w:t>Crate Name</w:t>
      </w:r>
      <w:r w:rsidR="00240947">
        <w:rPr>
          <w:i/>
          <w:sz w:val="24"/>
          <w:szCs w:val="24"/>
        </w:rPr>
        <w:t xml:space="preserve"> is a mandatory field)</w:t>
      </w:r>
    </w:p>
    <w:p w:rsidR="00240947" w:rsidRPr="00240947" w:rsidRDefault="00240947" w:rsidP="00630A22">
      <w:pPr>
        <w:pStyle w:val="ColorfulList-Accent11"/>
        <w:numPr>
          <w:ilvl w:val="0"/>
          <w:numId w:val="4"/>
        </w:numPr>
        <w:jc w:val="both"/>
        <w:rPr>
          <w:sz w:val="24"/>
          <w:szCs w:val="24"/>
        </w:rPr>
      </w:pPr>
      <w:r w:rsidRPr="00240947">
        <w:rPr>
          <w:b/>
          <w:i/>
          <w:sz w:val="24"/>
          <w:szCs w:val="24"/>
        </w:rPr>
        <w:t>Enter</w:t>
      </w:r>
      <w:r>
        <w:rPr>
          <w:i/>
          <w:sz w:val="24"/>
          <w:szCs w:val="24"/>
        </w:rPr>
        <w:t xml:space="preserve"> </w:t>
      </w:r>
      <w:r w:rsidRPr="00240947">
        <w:rPr>
          <w:sz w:val="24"/>
          <w:szCs w:val="24"/>
        </w:rPr>
        <w:t>a description for your</w:t>
      </w:r>
      <w:r>
        <w:rPr>
          <w:i/>
          <w:sz w:val="24"/>
          <w:szCs w:val="24"/>
        </w:rPr>
        <w:t xml:space="preserve"> ‘New Crate’</w:t>
      </w:r>
    </w:p>
    <w:p w:rsidR="00240947" w:rsidRPr="00240947" w:rsidRDefault="00240947" w:rsidP="00630A22">
      <w:pPr>
        <w:pStyle w:val="ColorfulList-Accent11"/>
        <w:numPr>
          <w:ilvl w:val="0"/>
          <w:numId w:val="4"/>
        </w:numPr>
        <w:jc w:val="both"/>
        <w:rPr>
          <w:sz w:val="24"/>
          <w:szCs w:val="24"/>
        </w:rPr>
      </w:pPr>
      <w:r w:rsidRPr="00240947">
        <w:rPr>
          <w:b/>
          <w:i/>
          <w:sz w:val="24"/>
          <w:szCs w:val="24"/>
        </w:rPr>
        <w:lastRenderedPageBreak/>
        <w:t>Click</w:t>
      </w:r>
      <w:r>
        <w:rPr>
          <w:i/>
          <w:sz w:val="24"/>
          <w:szCs w:val="24"/>
        </w:rPr>
        <w:t xml:space="preserve"> Create</w:t>
      </w:r>
    </w:p>
    <w:p w:rsidR="00240947" w:rsidRPr="00240947" w:rsidRDefault="00240947" w:rsidP="00630A22">
      <w:pPr>
        <w:pStyle w:val="ColorfulList-Accent11"/>
        <w:numPr>
          <w:ilvl w:val="0"/>
          <w:numId w:val="4"/>
        </w:numPr>
        <w:jc w:val="both"/>
        <w:rPr>
          <w:sz w:val="24"/>
          <w:szCs w:val="24"/>
        </w:rPr>
      </w:pPr>
      <w:r>
        <w:rPr>
          <w:sz w:val="24"/>
          <w:szCs w:val="24"/>
        </w:rPr>
        <w:t xml:space="preserve">Your new crate will </w:t>
      </w:r>
      <w:r w:rsidR="006F133A">
        <w:rPr>
          <w:sz w:val="24"/>
          <w:szCs w:val="24"/>
        </w:rPr>
        <w:t xml:space="preserve">now </w:t>
      </w:r>
      <w:r>
        <w:rPr>
          <w:sz w:val="24"/>
          <w:szCs w:val="24"/>
        </w:rPr>
        <w:t>displ</w:t>
      </w:r>
      <w:r w:rsidR="006F133A">
        <w:rPr>
          <w:sz w:val="24"/>
          <w:szCs w:val="24"/>
        </w:rPr>
        <w:t>ay on the screen and will also b</w:t>
      </w:r>
      <w:r>
        <w:rPr>
          <w:sz w:val="24"/>
          <w:szCs w:val="24"/>
        </w:rPr>
        <w:t>e available in the list of available Crate</w:t>
      </w:r>
      <w:r w:rsidR="006F133A">
        <w:rPr>
          <w:sz w:val="24"/>
          <w:szCs w:val="24"/>
        </w:rPr>
        <w:t>s from the Cr8it menu</w:t>
      </w:r>
    </w:p>
    <w:p w:rsidR="00360BF0" w:rsidRPr="00267F55" w:rsidRDefault="00360BF0" w:rsidP="004E3137">
      <w:pPr>
        <w:pStyle w:val="Heading1"/>
        <w:numPr>
          <w:ilvl w:val="0"/>
          <w:numId w:val="23"/>
        </w:numPr>
        <w:rPr>
          <w:color w:val="E36C0A"/>
        </w:rPr>
      </w:pPr>
      <w:bookmarkStart w:id="5" w:name="_Toc399411863"/>
      <w:r w:rsidRPr="004E3137">
        <w:rPr>
          <w:color w:val="4F81BD" w:themeColor="accent1"/>
        </w:rPr>
        <w:t xml:space="preserve">Editing the </w:t>
      </w:r>
      <w:r w:rsidR="0026272F" w:rsidRPr="004E3137">
        <w:rPr>
          <w:color w:val="4F81BD" w:themeColor="accent1"/>
        </w:rPr>
        <w:t>Name</w:t>
      </w:r>
      <w:r w:rsidRPr="004E3137">
        <w:rPr>
          <w:color w:val="4F81BD" w:themeColor="accent1"/>
        </w:rPr>
        <w:t xml:space="preserve"> of a Crate</w:t>
      </w:r>
      <w:bookmarkEnd w:id="5"/>
      <w:r w:rsidR="0026272F" w:rsidRPr="00267F55">
        <w:rPr>
          <w:color w:val="E36C0A"/>
        </w:rPr>
        <w:br/>
      </w:r>
    </w:p>
    <w:p w:rsidR="0026272F" w:rsidRPr="0026272F" w:rsidRDefault="0026272F" w:rsidP="00630A22">
      <w:pPr>
        <w:pStyle w:val="ColorfulList-Accent11"/>
        <w:numPr>
          <w:ilvl w:val="0"/>
          <w:numId w:val="5"/>
        </w:numPr>
        <w:jc w:val="both"/>
        <w:rPr>
          <w:sz w:val="24"/>
          <w:szCs w:val="24"/>
        </w:rPr>
      </w:pPr>
      <w:r w:rsidRPr="0026272F">
        <w:rPr>
          <w:sz w:val="24"/>
          <w:szCs w:val="24"/>
        </w:rPr>
        <w:t xml:space="preserve">Using the mouse (or the touchpad) </w:t>
      </w:r>
      <w:r w:rsidRPr="0026272F">
        <w:rPr>
          <w:b/>
          <w:sz w:val="24"/>
          <w:szCs w:val="24"/>
        </w:rPr>
        <w:t xml:space="preserve">highlight </w:t>
      </w:r>
      <w:r w:rsidRPr="0026272F">
        <w:rPr>
          <w:sz w:val="24"/>
          <w:szCs w:val="24"/>
        </w:rPr>
        <w:t xml:space="preserve">the </w:t>
      </w:r>
      <w:r>
        <w:rPr>
          <w:sz w:val="24"/>
          <w:szCs w:val="24"/>
        </w:rPr>
        <w:t xml:space="preserve">name of the </w:t>
      </w:r>
      <w:r w:rsidRPr="0026272F">
        <w:rPr>
          <w:sz w:val="24"/>
          <w:szCs w:val="24"/>
        </w:rPr>
        <w:t>Crate you would like to edit the title of</w:t>
      </w:r>
    </w:p>
    <w:p w:rsidR="006B1E07" w:rsidRPr="0026272F" w:rsidRDefault="006B1E07" w:rsidP="00630A22">
      <w:pPr>
        <w:pStyle w:val="ColorfulList-Accent11"/>
        <w:numPr>
          <w:ilvl w:val="0"/>
          <w:numId w:val="5"/>
        </w:numPr>
        <w:jc w:val="both"/>
        <w:rPr>
          <w:sz w:val="24"/>
          <w:szCs w:val="24"/>
        </w:rPr>
      </w:pPr>
      <w:r w:rsidRPr="0026272F">
        <w:rPr>
          <w:b/>
          <w:i/>
          <w:sz w:val="24"/>
          <w:szCs w:val="24"/>
        </w:rPr>
        <w:t xml:space="preserve">Click </w:t>
      </w:r>
      <w:r w:rsidRPr="0026272F">
        <w:rPr>
          <w:sz w:val="24"/>
          <w:szCs w:val="24"/>
        </w:rPr>
        <w:t xml:space="preserve">on </w:t>
      </w:r>
      <w:r w:rsidR="0026272F" w:rsidRPr="00A50544">
        <w:rPr>
          <w:sz w:val="18"/>
          <w:szCs w:val="18"/>
        </w:rPr>
        <w:t xml:space="preserve"> </w:t>
      </w:r>
      <w:r w:rsidR="0026272F" w:rsidRPr="00A50544">
        <w:rPr>
          <w:rFonts w:ascii="Wingdings" w:hAnsi="Wingdings"/>
          <w:sz w:val="18"/>
          <w:szCs w:val="18"/>
        </w:rPr>
        <w:sym w:font="Wingdings" w:char="F021"/>
      </w:r>
      <w:r w:rsidRPr="0026272F">
        <w:rPr>
          <w:b/>
          <w:i/>
          <w:sz w:val="24"/>
          <w:szCs w:val="24"/>
        </w:rPr>
        <w:t>Rename Crate</w:t>
      </w:r>
      <w:r w:rsidRPr="0026272F">
        <w:rPr>
          <w:sz w:val="24"/>
          <w:szCs w:val="24"/>
        </w:rPr>
        <w:t xml:space="preserve"> from the additional menu options that</w:t>
      </w:r>
      <w:r w:rsidR="0026272F" w:rsidRPr="0026272F">
        <w:rPr>
          <w:sz w:val="24"/>
          <w:szCs w:val="24"/>
        </w:rPr>
        <w:t xml:space="preserve"> appear on the right-</w:t>
      </w:r>
      <w:r w:rsidRPr="0026272F">
        <w:rPr>
          <w:sz w:val="24"/>
          <w:szCs w:val="24"/>
        </w:rPr>
        <w:t>hand side of the Crate</w:t>
      </w:r>
      <w:r w:rsidR="0026272F" w:rsidRPr="0026272F">
        <w:rPr>
          <w:sz w:val="24"/>
          <w:szCs w:val="24"/>
        </w:rPr>
        <w:t xml:space="preserve"> name</w:t>
      </w:r>
    </w:p>
    <w:p w:rsidR="0026272F" w:rsidRPr="0026272F" w:rsidRDefault="0026272F" w:rsidP="00630A22">
      <w:pPr>
        <w:pStyle w:val="ColorfulList-Accent11"/>
        <w:numPr>
          <w:ilvl w:val="0"/>
          <w:numId w:val="5"/>
        </w:numPr>
        <w:jc w:val="both"/>
        <w:rPr>
          <w:sz w:val="24"/>
          <w:szCs w:val="24"/>
        </w:rPr>
      </w:pPr>
      <w:r w:rsidRPr="0026272F">
        <w:rPr>
          <w:b/>
          <w:i/>
          <w:sz w:val="24"/>
          <w:szCs w:val="24"/>
        </w:rPr>
        <w:t xml:space="preserve">Edit or rename </w:t>
      </w:r>
      <w:r w:rsidRPr="0026272F">
        <w:rPr>
          <w:sz w:val="24"/>
          <w:szCs w:val="24"/>
        </w:rPr>
        <w:t xml:space="preserve">the title of the Crate within the </w:t>
      </w:r>
      <w:r w:rsidRPr="0026272F">
        <w:rPr>
          <w:i/>
          <w:sz w:val="24"/>
          <w:szCs w:val="24"/>
        </w:rPr>
        <w:t>Rename Crate</w:t>
      </w:r>
      <w:r w:rsidRPr="0026272F">
        <w:rPr>
          <w:sz w:val="24"/>
          <w:szCs w:val="24"/>
        </w:rPr>
        <w:t xml:space="preserve"> box that i</w:t>
      </w:r>
      <w:r w:rsidR="00B1520A">
        <w:rPr>
          <w:sz w:val="24"/>
          <w:szCs w:val="24"/>
        </w:rPr>
        <w:t xml:space="preserve">s displays </w:t>
      </w:r>
      <w:r w:rsidRPr="0026272F">
        <w:rPr>
          <w:sz w:val="24"/>
          <w:szCs w:val="24"/>
        </w:rPr>
        <w:t>on the screen</w:t>
      </w:r>
    </w:p>
    <w:p w:rsidR="00204CDB" w:rsidRPr="00AA222F" w:rsidRDefault="0026272F" w:rsidP="00630A22">
      <w:pPr>
        <w:pStyle w:val="ColorfulList-Accent11"/>
        <w:numPr>
          <w:ilvl w:val="0"/>
          <w:numId w:val="5"/>
        </w:numPr>
        <w:jc w:val="both"/>
        <w:rPr>
          <w:sz w:val="24"/>
          <w:szCs w:val="24"/>
        </w:rPr>
      </w:pPr>
      <w:r w:rsidRPr="0026272F">
        <w:rPr>
          <w:b/>
          <w:i/>
          <w:sz w:val="24"/>
          <w:szCs w:val="24"/>
        </w:rPr>
        <w:t xml:space="preserve">Click </w:t>
      </w:r>
      <w:r w:rsidRPr="0064305B">
        <w:rPr>
          <w:b/>
          <w:i/>
          <w:sz w:val="24"/>
          <w:szCs w:val="24"/>
        </w:rPr>
        <w:t>Rename</w:t>
      </w:r>
      <w:r w:rsidR="00AA222F" w:rsidRPr="0064305B">
        <w:rPr>
          <w:b/>
          <w:sz w:val="24"/>
          <w:szCs w:val="24"/>
        </w:rPr>
        <w:t xml:space="preserve"> </w:t>
      </w:r>
      <w:r w:rsidR="00AA222F">
        <w:rPr>
          <w:sz w:val="24"/>
          <w:szCs w:val="24"/>
        </w:rPr>
        <w:t>and y</w:t>
      </w:r>
      <w:r w:rsidR="00204CDB" w:rsidRPr="00AA222F">
        <w:rPr>
          <w:sz w:val="24"/>
          <w:szCs w:val="24"/>
        </w:rPr>
        <w:t>our Crate will now display the amended title</w:t>
      </w:r>
    </w:p>
    <w:p w:rsidR="00793C30" w:rsidRPr="004E3137" w:rsidRDefault="008435C9" w:rsidP="004E3137">
      <w:pPr>
        <w:pStyle w:val="Heading1"/>
        <w:numPr>
          <w:ilvl w:val="0"/>
          <w:numId w:val="23"/>
        </w:numPr>
        <w:rPr>
          <w:color w:val="4F81BD" w:themeColor="accent1"/>
        </w:rPr>
      </w:pPr>
      <w:bookmarkStart w:id="6" w:name="_Toc399411864"/>
      <w:bookmarkStart w:id="7" w:name="_Toc340154099"/>
      <w:r w:rsidRPr="004E3137">
        <w:rPr>
          <w:color w:val="4F81BD" w:themeColor="accent1"/>
        </w:rPr>
        <w:t>Add</w:t>
      </w:r>
      <w:r w:rsidR="00360BF0" w:rsidRPr="004E3137">
        <w:rPr>
          <w:color w:val="4F81BD" w:themeColor="accent1"/>
        </w:rPr>
        <w:t xml:space="preserve"> </w:t>
      </w:r>
      <w:proofErr w:type="spellStart"/>
      <w:r w:rsidR="00AA3AEA" w:rsidRPr="004E3137">
        <w:rPr>
          <w:color w:val="4F81BD" w:themeColor="accent1"/>
        </w:rPr>
        <w:t>ownCloud</w:t>
      </w:r>
      <w:proofErr w:type="spellEnd"/>
      <w:r w:rsidR="00AA3AEA" w:rsidRPr="004E3137">
        <w:rPr>
          <w:color w:val="4F81BD" w:themeColor="accent1"/>
        </w:rPr>
        <w:t xml:space="preserve"> </w:t>
      </w:r>
      <w:r w:rsidR="00360BF0" w:rsidRPr="004E3137">
        <w:rPr>
          <w:color w:val="4F81BD" w:themeColor="accent1"/>
        </w:rPr>
        <w:t xml:space="preserve">files </w:t>
      </w:r>
      <w:r w:rsidR="00AA3AEA" w:rsidRPr="004E3137">
        <w:rPr>
          <w:color w:val="4F81BD" w:themeColor="accent1"/>
        </w:rPr>
        <w:t xml:space="preserve">and folders </w:t>
      </w:r>
      <w:r w:rsidR="00360BF0" w:rsidRPr="004E3137">
        <w:rPr>
          <w:color w:val="4F81BD" w:themeColor="accent1"/>
        </w:rPr>
        <w:t>to a Crate</w:t>
      </w:r>
      <w:bookmarkEnd w:id="6"/>
      <w:r w:rsidR="0064305B">
        <w:rPr>
          <w:color w:val="4F81BD" w:themeColor="accent1"/>
        </w:rPr>
        <w:br/>
      </w:r>
    </w:p>
    <w:p w:rsidR="00FB2DD3" w:rsidRPr="00630A22" w:rsidRDefault="00FB2DD3" w:rsidP="00630A22">
      <w:pPr>
        <w:ind w:left="720"/>
        <w:jc w:val="both"/>
        <w:rPr>
          <w:b/>
          <w:color w:val="4F81BD" w:themeColor="accent1"/>
          <w:sz w:val="24"/>
          <w:szCs w:val="24"/>
        </w:rPr>
      </w:pPr>
      <w:r w:rsidRPr="008E29AD">
        <w:rPr>
          <w:b/>
          <w:color w:val="4F81BD" w:themeColor="accent1"/>
        </w:rPr>
        <w:sym w:font="Webdings" w:char="F069"/>
      </w:r>
      <w:r w:rsidRPr="00630A22">
        <w:rPr>
          <w:b/>
          <w:color w:val="4F81BD" w:themeColor="accent1"/>
          <w:sz w:val="24"/>
          <w:szCs w:val="24"/>
        </w:rPr>
        <w:t xml:space="preserve"> </w:t>
      </w:r>
      <w:r w:rsidR="008E29AD" w:rsidRPr="00630A22">
        <w:rPr>
          <w:b/>
          <w:color w:val="4F81BD" w:themeColor="accent1"/>
          <w:sz w:val="24"/>
          <w:szCs w:val="24"/>
        </w:rPr>
        <w:t xml:space="preserve">Before </w:t>
      </w:r>
      <w:proofErr w:type="gramStart"/>
      <w:r w:rsidR="008E29AD" w:rsidRPr="00630A22">
        <w:rPr>
          <w:b/>
          <w:color w:val="4F81BD" w:themeColor="accent1"/>
          <w:sz w:val="24"/>
          <w:szCs w:val="24"/>
        </w:rPr>
        <w:t>Adding</w:t>
      </w:r>
      <w:proofErr w:type="gramEnd"/>
      <w:r w:rsidR="008E29AD" w:rsidRPr="00630A22">
        <w:rPr>
          <w:b/>
          <w:color w:val="4F81BD" w:themeColor="accent1"/>
          <w:sz w:val="24"/>
          <w:szCs w:val="24"/>
        </w:rPr>
        <w:t xml:space="preserve"> items</w:t>
      </w:r>
      <w:r w:rsidR="00630A22">
        <w:rPr>
          <w:b/>
          <w:color w:val="4F81BD" w:themeColor="accent1"/>
          <w:sz w:val="24"/>
          <w:szCs w:val="24"/>
        </w:rPr>
        <w:t xml:space="preserve">.  </w:t>
      </w:r>
      <w:r w:rsidRPr="00630A22">
        <w:rPr>
          <w:color w:val="4F81BD" w:themeColor="accent1"/>
          <w:sz w:val="24"/>
          <w:szCs w:val="24"/>
        </w:rPr>
        <w:t xml:space="preserve">Adding files and folders to your crate is done from the </w:t>
      </w:r>
      <w:proofErr w:type="spellStart"/>
      <w:r w:rsidRPr="00630A22">
        <w:rPr>
          <w:color w:val="4F81BD" w:themeColor="accent1"/>
          <w:sz w:val="24"/>
          <w:szCs w:val="24"/>
        </w:rPr>
        <w:t>ownCloud</w:t>
      </w:r>
      <w:proofErr w:type="spellEnd"/>
      <w:r w:rsidRPr="00630A22">
        <w:rPr>
          <w:color w:val="4F81BD" w:themeColor="accent1"/>
          <w:sz w:val="24"/>
          <w:szCs w:val="24"/>
        </w:rPr>
        <w:t xml:space="preserve"> Files application. When files are added to a Crate they will automatically be added to the current Crate.  The current Crate is the last Crate selected/viewed.     </w:t>
      </w:r>
    </w:p>
    <w:p w:rsidR="0075796C" w:rsidRPr="00630A22" w:rsidRDefault="00793C30" w:rsidP="00630A22">
      <w:pPr>
        <w:ind w:left="720"/>
        <w:jc w:val="both"/>
        <w:rPr>
          <w:color w:val="4F81BD" w:themeColor="accent1"/>
        </w:rPr>
      </w:pPr>
      <w:r w:rsidRPr="00630A22">
        <w:rPr>
          <w:color w:val="4F81BD" w:themeColor="accent1"/>
          <w:sz w:val="24"/>
          <w:szCs w:val="24"/>
        </w:rPr>
        <w:t>Prior to adding files to a Crate you should navigate to the Crate you wish to add files to and then commence adding</w:t>
      </w:r>
      <w:r w:rsidR="003F4047" w:rsidRPr="00630A22">
        <w:rPr>
          <w:color w:val="4F81BD" w:themeColor="accent1"/>
        </w:rPr>
        <w:t xml:space="preserve"> file</w:t>
      </w:r>
      <w:r w:rsidR="00252B72" w:rsidRPr="00630A22">
        <w:rPr>
          <w:color w:val="4F81BD" w:themeColor="accent1"/>
        </w:rPr>
        <w:t>s.</w:t>
      </w:r>
    </w:p>
    <w:p w:rsidR="00A50544" w:rsidRPr="00CE0167" w:rsidRDefault="00CE0167" w:rsidP="00630A22">
      <w:pPr>
        <w:pStyle w:val="ColorfulList-Accent11"/>
        <w:numPr>
          <w:ilvl w:val="0"/>
          <w:numId w:val="6"/>
        </w:numPr>
        <w:jc w:val="both"/>
      </w:pPr>
      <w:r w:rsidRPr="00CE0167">
        <w:rPr>
          <w:b/>
          <w:i/>
          <w:sz w:val="24"/>
          <w:szCs w:val="24"/>
        </w:rPr>
        <w:t>C</w:t>
      </w:r>
      <w:r w:rsidR="00204CDB" w:rsidRPr="00CE0167">
        <w:rPr>
          <w:b/>
          <w:i/>
          <w:sz w:val="24"/>
          <w:szCs w:val="24"/>
        </w:rPr>
        <w:t>lick</w:t>
      </w:r>
      <w:r w:rsidR="00204CDB" w:rsidRPr="00CE0167">
        <w:rPr>
          <w:sz w:val="24"/>
          <w:szCs w:val="24"/>
        </w:rPr>
        <w:t xml:space="preserve"> on the </w:t>
      </w:r>
      <w:r w:rsidR="00204CDB" w:rsidRPr="0064305B">
        <w:rPr>
          <w:b/>
          <w:i/>
          <w:sz w:val="24"/>
          <w:szCs w:val="24"/>
        </w:rPr>
        <w:t>Files</w:t>
      </w:r>
      <w:r w:rsidR="00204CDB" w:rsidRPr="00CE0167">
        <w:rPr>
          <w:sz w:val="24"/>
          <w:szCs w:val="24"/>
        </w:rPr>
        <w:t xml:space="preserve"> icon</w:t>
      </w:r>
      <w:r w:rsidR="00FD72B3">
        <w:rPr>
          <w:sz w:val="24"/>
          <w:szCs w:val="24"/>
        </w:rPr>
        <w:t xml:space="preserve"> </w:t>
      </w:r>
      <w:r w:rsidR="0064305B">
        <w:rPr>
          <w:noProof/>
          <w:sz w:val="24"/>
          <w:szCs w:val="24"/>
          <w:lang w:val="en-US"/>
        </w:rPr>
        <w:drawing>
          <wp:inline distT="0" distB="0" distL="0" distR="0" wp14:anchorId="11678C0A" wp14:editId="4C7422AA">
            <wp:extent cx="74412" cy="87862"/>
            <wp:effectExtent l="0" t="0" r="1905" b="762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036" cy="88598"/>
                    </a:xfrm>
                    <a:prstGeom prst="rect">
                      <a:avLst/>
                    </a:prstGeom>
                    <a:noFill/>
                    <a:ln>
                      <a:noFill/>
                    </a:ln>
                  </pic:spPr>
                </pic:pic>
              </a:graphicData>
            </a:graphic>
          </wp:inline>
        </w:drawing>
      </w:r>
      <w:r w:rsidR="00204CDB" w:rsidRPr="00CE0167">
        <w:rPr>
          <w:sz w:val="24"/>
          <w:szCs w:val="24"/>
        </w:rPr>
        <w:t xml:space="preserve"> </w:t>
      </w:r>
      <w:r w:rsidR="00FD72B3">
        <w:rPr>
          <w:sz w:val="24"/>
          <w:szCs w:val="24"/>
        </w:rPr>
        <w:t>which</w:t>
      </w:r>
      <w:r w:rsidR="00204CDB" w:rsidRPr="00CE0167">
        <w:rPr>
          <w:sz w:val="24"/>
          <w:szCs w:val="24"/>
        </w:rPr>
        <w:t xml:space="preserve"> appears</w:t>
      </w:r>
      <w:r w:rsidRPr="00CE0167">
        <w:rPr>
          <w:sz w:val="24"/>
          <w:szCs w:val="24"/>
        </w:rPr>
        <w:t xml:space="preserve"> near</w:t>
      </w:r>
      <w:r w:rsidR="00204CDB" w:rsidRPr="00CE0167">
        <w:rPr>
          <w:sz w:val="24"/>
          <w:szCs w:val="24"/>
        </w:rPr>
        <w:t xml:space="preserve"> the </w:t>
      </w:r>
      <w:r w:rsidRPr="00CE0167">
        <w:rPr>
          <w:sz w:val="24"/>
          <w:szCs w:val="24"/>
        </w:rPr>
        <w:t xml:space="preserve">top </w:t>
      </w:r>
      <w:r w:rsidR="00204CDB" w:rsidRPr="00CE0167">
        <w:rPr>
          <w:sz w:val="24"/>
          <w:szCs w:val="24"/>
        </w:rPr>
        <w:t>left</w:t>
      </w:r>
      <w:r w:rsidRPr="00CE0167">
        <w:rPr>
          <w:sz w:val="24"/>
          <w:szCs w:val="24"/>
        </w:rPr>
        <w:t>-hand side o</w:t>
      </w:r>
      <w:r w:rsidR="00A50544">
        <w:rPr>
          <w:sz w:val="24"/>
          <w:szCs w:val="24"/>
        </w:rPr>
        <w:t>f the</w:t>
      </w:r>
      <w:r w:rsidR="00A50544">
        <w:rPr>
          <w:sz w:val="24"/>
          <w:szCs w:val="24"/>
        </w:rPr>
        <w:br/>
      </w:r>
      <w:r w:rsidR="002D1310">
        <w:rPr>
          <w:sz w:val="24"/>
          <w:szCs w:val="24"/>
        </w:rPr>
        <w:t xml:space="preserve">screen (when logged into </w:t>
      </w:r>
      <w:proofErr w:type="spellStart"/>
      <w:r w:rsidR="002D1310">
        <w:rPr>
          <w:sz w:val="24"/>
          <w:szCs w:val="24"/>
        </w:rPr>
        <w:t>o</w:t>
      </w:r>
      <w:r w:rsidRPr="00CE0167">
        <w:rPr>
          <w:sz w:val="24"/>
          <w:szCs w:val="24"/>
        </w:rPr>
        <w:t>wnCloud</w:t>
      </w:r>
      <w:proofErr w:type="spellEnd"/>
      <w:r w:rsidRPr="00CE0167">
        <w:rPr>
          <w:sz w:val="24"/>
          <w:szCs w:val="24"/>
        </w:rPr>
        <w:t>)</w:t>
      </w:r>
      <w:r w:rsidR="00204CDB" w:rsidRPr="00CE0167">
        <w:rPr>
          <w:sz w:val="24"/>
          <w:szCs w:val="24"/>
        </w:rPr>
        <w:t>.</w:t>
      </w:r>
      <w:r w:rsidR="00204CDB" w:rsidRPr="00CE0167">
        <w:rPr>
          <w:noProof/>
          <w:sz w:val="24"/>
          <w:szCs w:val="24"/>
          <w:lang w:eastAsia="en-AU"/>
        </w:rPr>
        <w:t xml:space="preserve"> </w:t>
      </w:r>
    </w:p>
    <w:p w:rsidR="00CE0167" w:rsidRPr="0026272F" w:rsidRDefault="00CE0167" w:rsidP="00630A22">
      <w:pPr>
        <w:pStyle w:val="ColorfulList-Accent11"/>
        <w:numPr>
          <w:ilvl w:val="0"/>
          <w:numId w:val="6"/>
        </w:numPr>
        <w:jc w:val="both"/>
        <w:rPr>
          <w:sz w:val="24"/>
          <w:szCs w:val="24"/>
        </w:rPr>
      </w:pPr>
      <w:r w:rsidRPr="0026272F">
        <w:rPr>
          <w:sz w:val="24"/>
          <w:szCs w:val="24"/>
        </w:rPr>
        <w:t xml:space="preserve">Using the mouse (or the touchpad) </w:t>
      </w:r>
      <w:r w:rsidRPr="0026272F">
        <w:rPr>
          <w:b/>
          <w:sz w:val="24"/>
          <w:szCs w:val="24"/>
        </w:rPr>
        <w:t xml:space="preserve">highlight </w:t>
      </w:r>
      <w:r w:rsidRPr="0026272F">
        <w:rPr>
          <w:sz w:val="24"/>
          <w:szCs w:val="24"/>
        </w:rPr>
        <w:t xml:space="preserve">the </w:t>
      </w:r>
      <w:r>
        <w:rPr>
          <w:sz w:val="24"/>
          <w:szCs w:val="24"/>
        </w:rPr>
        <w:t xml:space="preserve">name of the Directory, or </w:t>
      </w:r>
      <w:r w:rsidR="00B1520A">
        <w:rPr>
          <w:sz w:val="24"/>
          <w:szCs w:val="24"/>
        </w:rPr>
        <w:t>the name of the file that</w:t>
      </w:r>
      <w:r w:rsidRPr="0026272F">
        <w:rPr>
          <w:sz w:val="24"/>
          <w:szCs w:val="24"/>
        </w:rPr>
        <w:t xml:space="preserve"> you w</w:t>
      </w:r>
      <w:r w:rsidR="00B1520A">
        <w:rPr>
          <w:sz w:val="24"/>
          <w:szCs w:val="24"/>
        </w:rPr>
        <w:t>ant to</w:t>
      </w:r>
      <w:r w:rsidRPr="0026272F">
        <w:rPr>
          <w:sz w:val="24"/>
          <w:szCs w:val="24"/>
        </w:rPr>
        <w:t xml:space="preserve"> </w:t>
      </w:r>
      <w:r w:rsidR="00B1520A">
        <w:rPr>
          <w:sz w:val="24"/>
          <w:szCs w:val="24"/>
        </w:rPr>
        <w:t>add to your current Crate</w:t>
      </w:r>
    </w:p>
    <w:p w:rsidR="00CE0167" w:rsidRDefault="00B1520A" w:rsidP="00630A22">
      <w:pPr>
        <w:pStyle w:val="ColorfulList-Accent11"/>
        <w:numPr>
          <w:ilvl w:val="0"/>
          <w:numId w:val="6"/>
        </w:numPr>
        <w:jc w:val="both"/>
        <w:rPr>
          <w:sz w:val="24"/>
          <w:szCs w:val="24"/>
        </w:rPr>
      </w:pPr>
      <w:r w:rsidRPr="00B1520A">
        <w:rPr>
          <w:b/>
          <w:sz w:val="24"/>
          <w:szCs w:val="24"/>
        </w:rPr>
        <w:t>Click</w:t>
      </w:r>
      <w:r w:rsidRPr="00B1520A">
        <w:rPr>
          <w:sz w:val="24"/>
          <w:szCs w:val="24"/>
        </w:rPr>
        <w:t xml:space="preserve"> </w:t>
      </w:r>
      <w:r w:rsidRPr="00B1520A">
        <w:rPr>
          <w:i/>
          <w:sz w:val="24"/>
          <w:szCs w:val="24"/>
        </w:rPr>
        <w:t xml:space="preserve">Add to Create </w:t>
      </w:r>
      <w:r>
        <w:rPr>
          <w:i/>
          <w:sz w:val="24"/>
          <w:szCs w:val="24"/>
        </w:rPr>
        <w:t xml:space="preserve"> (</w:t>
      </w:r>
      <w:r w:rsidRPr="00B1520A">
        <w:rPr>
          <w:i/>
          <w:sz w:val="24"/>
          <w:szCs w:val="24"/>
        </w:rPr>
        <w:t>which appears to the right hand-side of the Directory or file</w:t>
      </w:r>
      <w:r>
        <w:rPr>
          <w:i/>
          <w:sz w:val="24"/>
          <w:szCs w:val="24"/>
        </w:rPr>
        <w:t xml:space="preserve">).  </w:t>
      </w:r>
      <w:r w:rsidRPr="00B1520A">
        <w:rPr>
          <w:sz w:val="24"/>
          <w:szCs w:val="24"/>
        </w:rPr>
        <w:t>Repeat this step as many times as required.</w:t>
      </w:r>
    </w:p>
    <w:p w:rsidR="008E0AD1" w:rsidRDefault="00B1520A" w:rsidP="00630A22">
      <w:pPr>
        <w:pStyle w:val="ColorfulList-Accent11"/>
        <w:numPr>
          <w:ilvl w:val="0"/>
          <w:numId w:val="6"/>
        </w:numPr>
        <w:jc w:val="both"/>
        <w:rPr>
          <w:sz w:val="24"/>
          <w:szCs w:val="24"/>
        </w:rPr>
      </w:pPr>
      <w:r>
        <w:rPr>
          <w:b/>
          <w:sz w:val="24"/>
          <w:szCs w:val="24"/>
        </w:rPr>
        <w:t xml:space="preserve">Click </w:t>
      </w:r>
      <w:r w:rsidRPr="00B1520A">
        <w:rPr>
          <w:sz w:val="24"/>
          <w:szCs w:val="24"/>
        </w:rPr>
        <w:t>on the</w:t>
      </w:r>
      <w:r w:rsidRPr="00B1520A">
        <w:rPr>
          <w:i/>
          <w:sz w:val="24"/>
          <w:szCs w:val="24"/>
        </w:rPr>
        <w:t xml:space="preserve"> </w:t>
      </w:r>
      <w:r w:rsidRPr="0064305B">
        <w:rPr>
          <w:b/>
          <w:i/>
          <w:sz w:val="24"/>
          <w:szCs w:val="24"/>
        </w:rPr>
        <w:t>Cr8it</w:t>
      </w:r>
      <w:r w:rsidRPr="0064305B">
        <w:rPr>
          <w:b/>
          <w:sz w:val="24"/>
          <w:szCs w:val="24"/>
        </w:rPr>
        <w:t xml:space="preserve"> </w:t>
      </w:r>
      <w:r w:rsidRPr="00B1520A">
        <w:rPr>
          <w:sz w:val="24"/>
          <w:szCs w:val="24"/>
        </w:rPr>
        <w:t>icon</w:t>
      </w:r>
      <w:r>
        <w:rPr>
          <w:sz w:val="24"/>
          <w:szCs w:val="24"/>
        </w:rPr>
        <w:t xml:space="preserve"> to view the list of directories and/or files in the Crate</w:t>
      </w:r>
    </w:p>
    <w:p w:rsidR="003F4047" w:rsidRPr="00630A22" w:rsidRDefault="00E92C42" w:rsidP="00630A22">
      <w:pPr>
        <w:ind w:left="720"/>
        <w:jc w:val="both"/>
        <w:rPr>
          <w:color w:val="4F81BD" w:themeColor="accent1"/>
          <w:sz w:val="24"/>
          <w:szCs w:val="24"/>
        </w:rPr>
      </w:pPr>
      <w:r w:rsidRPr="008E29AD">
        <w:rPr>
          <w:b/>
          <w:color w:val="4F81BD" w:themeColor="accent1"/>
          <w:sz w:val="24"/>
          <w:szCs w:val="24"/>
        </w:rPr>
        <w:sym w:font="Webdings" w:char="F069"/>
      </w:r>
      <w:r w:rsidRPr="008E29AD">
        <w:rPr>
          <w:b/>
          <w:color w:val="4F81BD" w:themeColor="accent1"/>
          <w:sz w:val="20"/>
          <w:szCs w:val="20"/>
        </w:rPr>
        <w:t xml:space="preserve"> </w:t>
      </w:r>
      <w:proofErr w:type="gramStart"/>
      <w:r w:rsidR="00630A22">
        <w:rPr>
          <w:b/>
          <w:color w:val="4F81BD" w:themeColor="accent1"/>
          <w:sz w:val="24"/>
          <w:szCs w:val="24"/>
        </w:rPr>
        <w:t>About</w:t>
      </w:r>
      <w:r w:rsidR="00FB2DD3" w:rsidRPr="00630A22">
        <w:rPr>
          <w:b/>
          <w:color w:val="4F81BD" w:themeColor="accent1"/>
          <w:sz w:val="24"/>
          <w:szCs w:val="24"/>
        </w:rPr>
        <w:t xml:space="preserve"> a</w:t>
      </w:r>
      <w:r w:rsidR="0064305B" w:rsidRPr="00630A22">
        <w:rPr>
          <w:b/>
          <w:color w:val="4F81BD" w:themeColor="accent1"/>
          <w:sz w:val="24"/>
          <w:szCs w:val="24"/>
        </w:rPr>
        <w:t>dding files and folders</w:t>
      </w:r>
      <w:r w:rsidR="00630A22">
        <w:rPr>
          <w:color w:val="4F81BD" w:themeColor="accent1"/>
          <w:sz w:val="24"/>
          <w:szCs w:val="24"/>
        </w:rPr>
        <w:t>.</w:t>
      </w:r>
      <w:proofErr w:type="gramEnd"/>
      <w:r w:rsidR="00630A22">
        <w:rPr>
          <w:color w:val="4F81BD" w:themeColor="accent1"/>
          <w:sz w:val="24"/>
          <w:szCs w:val="24"/>
        </w:rPr>
        <w:t xml:space="preserve">  </w:t>
      </w:r>
      <w:r w:rsidR="00637512" w:rsidRPr="00630A22">
        <w:rPr>
          <w:color w:val="4F81BD" w:themeColor="accent1"/>
          <w:sz w:val="24"/>
          <w:szCs w:val="24"/>
        </w:rPr>
        <w:t>U</w:t>
      </w:r>
      <w:r w:rsidR="003F4047" w:rsidRPr="00630A22">
        <w:rPr>
          <w:color w:val="4F81BD" w:themeColor="accent1"/>
          <w:sz w:val="24"/>
          <w:szCs w:val="24"/>
        </w:rPr>
        <w:t xml:space="preserve">sing the function </w:t>
      </w:r>
      <w:r w:rsidR="003F4047" w:rsidRPr="00630A22">
        <w:rPr>
          <w:b/>
          <w:color w:val="4F81BD" w:themeColor="accent1"/>
          <w:sz w:val="24"/>
          <w:szCs w:val="24"/>
        </w:rPr>
        <w:t>Add to Crate</w:t>
      </w:r>
      <w:r w:rsidR="003F4047" w:rsidRPr="00630A22">
        <w:rPr>
          <w:color w:val="4F81BD" w:themeColor="accent1"/>
          <w:sz w:val="24"/>
          <w:szCs w:val="24"/>
        </w:rPr>
        <w:t xml:space="preserve"> does not copy or move the files to a Crate.  Instead you are building an index (or a manifest) of what will be in the crate when you publish it. </w:t>
      </w:r>
    </w:p>
    <w:p w:rsidR="00C45FD3" w:rsidRDefault="0064305B" w:rsidP="00630A22">
      <w:pPr>
        <w:pStyle w:val="ListParagraph"/>
        <w:jc w:val="both"/>
        <w:rPr>
          <w:i/>
          <w:color w:val="1F497D"/>
          <w:sz w:val="24"/>
          <w:szCs w:val="24"/>
        </w:rPr>
      </w:pPr>
      <w:r w:rsidRPr="00630A22">
        <w:rPr>
          <w:color w:val="4F81BD" w:themeColor="accent1"/>
          <w:sz w:val="24"/>
          <w:szCs w:val="24"/>
        </w:rPr>
        <w:t>By a</w:t>
      </w:r>
      <w:r w:rsidR="003F4047" w:rsidRPr="00630A22">
        <w:rPr>
          <w:color w:val="4F81BD" w:themeColor="accent1"/>
          <w:sz w:val="24"/>
          <w:szCs w:val="24"/>
        </w:rPr>
        <w:t>ddin</w:t>
      </w:r>
      <w:r w:rsidRPr="00630A22">
        <w:rPr>
          <w:color w:val="4F81BD" w:themeColor="accent1"/>
          <w:sz w:val="24"/>
          <w:szCs w:val="24"/>
        </w:rPr>
        <w:t>g a file or folder to a Crate Cr8it is adding</w:t>
      </w:r>
      <w:r w:rsidR="003F4047" w:rsidRPr="00630A22">
        <w:rPr>
          <w:color w:val="4F81BD" w:themeColor="accent1"/>
          <w:sz w:val="24"/>
          <w:szCs w:val="24"/>
        </w:rPr>
        <w:t xml:space="preserve"> a reference to the file or folder into the index. The references are similar to Shortcuts on Windows or links on a Mac and can be thought about in the same context as an electronic shopping cart</w:t>
      </w:r>
      <w:r w:rsidR="003F4047" w:rsidRPr="00FB2DD3">
        <w:rPr>
          <w:i/>
          <w:color w:val="4F81BD" w:themeColor="accent1"/>
          <w:sz w:val="24"/>
          <w:szCs w:val="24"/>
        </w:rPr>
        <w:t xml:space="preserve">. </w:t>
      </w:r>
      <w:r w:rsidR="003F4047" w:rsidRPr="00FB2DD3">
        <w:rPr>
          <w:i/>
          <w:color w:val="4F81BD" w:themeColor="accent1"/>
          <w:sz w:val="24"/>
          <w:szCs w:val="24"/>
        </w:rPr>
        <w:br/>
      </w:r>
      <w:r w:rsidR="003F4047" w:rsidRPr="0064305B">
        <w:rPr>
          <w:i/>
          <w:color w:val="1F497D"/>
          <w:sz w:val="24"/>
          <w:szCs w:val="24"/>
        </w:rPr>
        <w:br/>
      </w:r>
      <w:r w:rsidR="003F4047" w:rsidRPr="00630A22">
        <w:rPr>
          <w:color w:val="4F81BD" w:themeColor="accent1"/>
          <w:sz w:val="24"/>
          <w:szCs w:val="24"/>
        </w:rPr>
        <w:t xml:space="preserve">Until you download or publish your </w:t>
      </w:r>
      <w:r w:rsidRPr="00630A22">
        <w:rPr>
          <w:noProof/>
          <w:color w:val="4F81BD" w:themeColor="accent1"/>
          <w:sz w:val="24"/>
          <w:szCs w:val="24"/>
          <w:lang w:eastAsia="en-AU"/>
        </w:rPr>
        <w:t>crate, during</w:t>
      </w:r>
      <w:r w:rsidR="003F4047" w:rsidRPr="00630A22">
        <w:rPr>
          <w:noProof/>
          <w:color w:val="4F81BD" w:themeColor="accent1"/>
          <w:sz w:val="24"/>
          <w:szCs w:val="24"/>
          <w:lang w:eastAsia="en-AU"/>
        </w:rPr>
        <w:t xml:space="preserve"> the interim period, Cr8it </w:t>
      </w:r>
      <w:r w:rsidR="003F4047" w:rsidRPr="00630A22">
        <w:rPr>
          <w:color w:val="4F81BD" w:themeColor="accent1"/>
          <w:sz w:val="24"/>
          <w:szCs w:val="24"/>
        </w:rPr>
        <w:t xml:space="preserve">is building </w:t>
      </w:r>
      <w:r w:rsidR="003F4047" w:rsidRPr="00630A22">
        <w:rPr>
          <w:color w:val="4F81BD" w:themeColor="accent1"/>
          <w:sz w:val="24"/>
          <w:szCs w:val="24"/>
        </w:rPr>
        <w:lastRenderedPageBreak/>
        <w:t>an index of the files in your Crate.  When you publish your Crate the list of indexed files (the contents of the crate) will automatically be copied to the Crate during the downloading / publishing process.  The Crate will reflect t</w:t>
      </w:r>
      <w:r w:rsidR="00A9638E" w:rsidRPr="00630A22">
        <w:rPr>
          <w:color w:val="4F81BD" w:themeColor="accent1"/>
          <w:sz w:val="24"/>
          <w:szCs w:val="24"/>
        </w:rPr>
        <w:t>he state of currency of the files at the</w:t>
      </w:r>
      <w:r w:rsidR="003F4047" w:rsidRPr="00630A22">
        <w:rPr>
          <w:color w:val="4F81BD" w:themeColor="accent1"/>
          <w:sz w:val="24"/>
          <w:szCs w:val="24"/>
        </w:rPr>
        <w:t xml:space="preserve"> point of publishing</w:t>
      </w:r>
      <w:r w:rsidR="00A9638E" w:rsidRPr="00630A22">
        <w:rPr>
          <w:color w:val="4F81BD" w:themeColor="accent1"/>
          <w:sz w:val="24"/>
          <w:szCs w:val="24"/>
        </w:rPr>
        <w:t>.</w:t>
      </w:r>
    </w:p>
    <w:p w:rsidR="00802F8E" w:rsidRPr="00FB2DD3" w:rsidRDefault="00360BF0" w:rsidP="00802F8E">
      <w:pPr>
        <w:pStyle w:val="Heading1"/>
        <w:numPr>
          <w:ilvl w:val="0"/>
          <w:numId w:val="23"/>
        </w:numPr>
        <w:rPr>
          <w:color w:val="4F81BD" w:themeColor="accent1"/>
        </w:rPr>
      </w:pPr>
      <w:bookmarkStart w:id="8" w:name="_Toc399411865"/>
      <w:r w:rsidRPr="004E3137">
        <w:rPr>
          <w:color w:val="4F81BD" w:themeColor="accent1"/>
        </w:rPr>
        <w:t>Rem</w:t>
      </w:r>
      <w:r w:rsidR="008435C9" w:rsidRPr="004E3137">
        <w:rPr>
          <w:color w:val="4F81BD" w:themeColor="accent1"/>
        </w:rPr>
        <w:t>ove</w:t>
      </w:r>
      <w:r w:rsidR="00802F8E" w:rsidRPr="004E3137">
        <w:rPr>
          <w:color w:val="4F81BD" w:themeColor="accent1"/>
        </w:rPr>
        <w:t xml:space="preserve"> </w:t>
      </w:r>
      <w:r w:rsidR="00E23CE5" w:rsidRPr="004E3137">
        <w:rPr>
          <w:color w:val="4F81BD" w:themeColor="accent1"/>
        </w:rPr>
        <w:t>a</w:t>
      </w:r>
      <w:r w:rsidR="002325A2" w:rsidRPr="004E3137">
        <w:rPr>
          <w:color w:val="4F81BD" w:themeColor="accent1"/>
        </w:rPr>
        <w:t xml:space="preserve">n item </w:t>
      </w:r>
      <w:r w:rsidRPr="004E3137">
        <w:rPr>
          <w:color w:val="4F81BD" w:themeColor="accent1"/>
        </w:rPr>
        <w:t>from a Crate</w:t>
      </w:r>
      <w:bookmarkEnd w:id="8"/>
      <w:r w:rsidR="00FB2DD3">
        <w:rPr>
          <w:color w:val="4F81BD" w:themeColor="accent1"/>
        </w:rPr>
        <w:br/>
      </w:r>
    </w:p>
    <w:p w:rsidR="00362F13" w:rsidRPr="0026272F" w:rsidRDefault="00362F13" w:rsidP="00630A22">
      <w:pPr>
        <w:pStyle w:val="ColorfulList-Accent11"/>
        <w:numPr>
          <w:ilvl w:val="0"/>
          <w:numId w:val="7"/>
        </w:numPr>
        <w:jc w:val="both"/>
        <w:rPr>
          <w:sz w:val="24"/>
          <w:szCs w:val="24"/>
        </w:rPr>
      </w:pPr>
      <w:r w:rsidRPr="0026272F">
        <w:rPr>
          <w:sz w:val="24"/>
          <w:szCs w:val="24"/>
        </w:rPr>
        <w:t xml:space="preserve">Using the mouse (or the touchpad) </w:t>
      </w:r>
      <w:r w:rsidRPr="0026272F">
        <w:rPr>
          <w:b/>
          <w:sz w:val="24"/>
          <w:szCs w:val="24"/>
        </w:rPr>
        <w:t xml:space="preserve">highlight </w:t>
      </w:r>
      <w:r w:rsidRPr="0026272F">
        <w:rPr>
          <w:sz w:val="24"/>
          <w:szCs w:val="24"/>
        </w:rPr>
        <w:t xml:space="preserve">the </w:t>
      </w:r>
      <w:r>
        <w:rPr>
          <w:sz w:val="24"/>
          <w:szCs w:val="24"/>
        </w:rPr>
        <w:t>name of the file</w:t>
      </w:r>
      <w:r w:rsidRPr="0026272F">
        <w:rPr>
          <w:sz w:val="24"/>
          <w:szCs w:val="24"/>
        </w:rPr>
        <w:t xml:space="preserve"> </w:t>
      </w:r>
      <w:r w:rsidR="00802F8E">
        <w:rPr>
          <w:sz w:val="24"/>
          <w:szCs w:val="24"/>
        </w:rPr>
        <w:t xml:space="preserve">or </w:t>
      </w:r>
      <w:r w:rsidR="002325A2">
        <w:rPr>
          <w:sz w:val="24"/>
          <w:szCs w:val="24"/>
        </w:rPr>
        <w:t xml:space="preserve">folder item </w:t>
      </w:r>
      <w:r w:rsidRPr="0026272F">
        <w:rPr>
          <w:sz w:val="24"/>
          <w:szCs w:val="24"/>
        </w:rPr>
        <w:t xml:space="preserve">you would like to </w:t>
      </w:r>
      <w:r>
        <w:rPr>
          <w:sz w:val="24"/>
          <w:szCs w:val="24"/>
        </w:rPr>
        <w:t>remove</w:t>
      </w:r>
    </w:p>
    <w:p w:rsidR="00362F13" w:rsidRDefault="00362F13" w:rsidP="00630A22">
      <w:pPr>
        <w:pStyle w:val="ColorfulList-Accent11"/>
        <w:numPr>
          <w:ilvl w:val="0"/>
          <w:numId w:val="7"/>
        </w:numPr>
        <w:jc w:val="both"/>
        <w:rPr>
          <w:sz w:val="24"/>
          <w:szCs w:val="24"/>
        </w:rPr>
      </w:pPr>
      <w:r w:rsidRPr="0026272F">
        <w:rPr>
          <w:b/>
          <w:i/>
          <w:sz w:val="24"/>
          <w:szCs w:val="24"/>
        </w:rPr>
        <w:t xml:space="preserve">Click </w:t>
      </w:r>
      <w:r w:rsidRPr="0026272F">
        <w:rPr>
          <w:sz w:val="24"/>
          <w:szCs w:val="24"/>
        </w:rPr>
        <w:t xml:space="preserve">on  </w:t>
      </w:r>
      <w:r w:rsidR="00E92C42" w:rsidRPr="00E92C42">
        <w:rPr>
          <w:b/>
          <w:sz w:val="20"/>
          <w:szCs w:val="20"/>
        </w:rPr>
        <w:sym w:font="Wingdings 2" w:char="F033"/>
      </w:r>
      <w:r w:rsidR="00E92C42">
        <w:rPr>
          <w:b/>
          <w:sz w:val="24"/>
          <w:szCs w:val="24"/>
        </w:rPr>
        <w:t xml:space="preserve"> </w:t>
      </w:r>
      <w:r>
        <w:rPr>
          <w:b/>
          <w:i/>
          <w:sz w:val="24"/>
          <w:szCs w:val="24"/>
        </w:rPr>
        <w:t>Remove item,</w:t>
      </w:r>
      <w:r w:rsidRPr="0026272F">
        <w:rPr>
          <w:sz w:val="24"/>
          <w:szCs w:val="24"/>
        </w:rPr>
        <w:t xml:space="preserve"> from the additional menu options that appear on the right-</w:t>
      </w:r>
      <w:r>
        <w:rPr>
          <w:sz w:val="24"/>
          <w:szCs w:val="24"/>
        </w:rPr>
        <w:t xml:space="preserve">hand side of the file </w:t>
      </w:r>
      <w:r w:rsidRPr="0026272F">
        <w:rPr>
          <w:sz w:val="24"/>
          <w:szCs w:val="24"/>
        </w:rPr>
        <w:t>name</w:t>
      </w:r>
    </w:p>
    <w:p w:rsidR="00F457B2" w:rsidRPr="002325A2" w:rsidRDefault="00802F8E" w:rsidP="00630A22">
      <w:pPr>
        <w:pStyle w:val="ColorfulList-Accent11"/>
        <w:numPr>
          <w:ilvl w:val="0"/>
          <w:numId w:val="7"/>
        </w:numPr>
        <w:jc w:val="both"/>
        <w:rPr>
          <w:sz w:val="24"/>
          <w:szCs w:val="24"/>
        </w:rPr>
      </w:pPr>
      <w:r w:rsidRPr="00802F8E">
        <w:rPr>
          <w:sz w:val="24"/>
          <w:szCs w:val="24"/>
        </w:rPr>
        <w:t xml:space="preserve">A </w:t>
      </w:r>
      <w:r w:rsidRPr="00802F8E">
        <w:rPr>
          <w:b/>
          <w:i/>
          <w:sz w:val="24"/>
          <w:szCs w:val="24"/>
        </w:rPr>
        <w:t>Remove Item</w:t>
      </w:r>
      <w:r w:rsidRPr="00802F8E">
        <w:rPr>
          <w:sz w:val="24"/>
          <w:szCs w:val="24"/>
        </w:rPr>
        <w:t xml:space="preserve"> pop-up box will appear on the screen</w:t>
      </w:r>
      <w:r>
        <w:rPr>
          <w:sz w:val="24"/>
          <w:szCs w:val="24"/>
        </w:rPr>
        <w:t xml:space="preserve"> with the name of the selected file or directory</w:t>
      </w:r>
      <w:r w:rsidRPr="00802F8E">
        <w:rPr>
          <w:sz w:val="24"/>
          <w:szCs w:val="24"/>
        </w:rPr>
        <w:t>,</w:t>
      </w:r>
      <w:r>
        <w:rPr>
          <w:b/>
          <w:i/>
          <w:sz w:val="24"/>
          <w:szCs w:val="24"/>
        </w:rPr>
        <w:t xml:space="preserve"> Click </w:t>
      </w:r>
      <w:r w:rsidRPr="00802F8E">
        <w:rPr>
          <w:b/>
          <w:sz w:val="24"/>
          <w:szCs w:val="24"/>
        </w:rPr>
        <w:t>Remove</w:t>
      </w:r>
      <w:r w:rsidR="00E92C42">
        <w:rPr>
          <w:b/>
          <w:sz w:val="24"/>
          <w:szCs w:val="24"/>
        </w:rPr>
        <w:t xml:space="preserve"> </w:t>
      </w:r>
    </w:p>
    <w:p w:rsidR="002325A2" w:rsidRPr="004E3137" w:rsidRDefault="002325A2" w:rsidP="004E3137">
      <w:pPr>
        <w:pStyle w:val="Heading1"/>
        <w:numPr>
          <w:ilvl w:val="0"/>
          <w:numId w:val="23"/>
        </w:numPr>
        <w:rPr>
          <w:color w:val="4F81BD" w:themeColor="accent1"/>
        </w:rPr>
      </w:pPr>
      <w:bookmarkStart w:id="9" w:name="_Toc399411866"/>
      <w:r w:rsidRPr="004E3137">
        <w:rPr>
          <w:color w:val="4F81BD" w:themeColor="accent1"/>
        </w:rPr>
        <w:t>Moving Items around in a Crate</w:t>
      </w:r>
      <w:bookmarkEnd w:id="9"/>
    </w:p>
    <w:p w:rsidR="00C6599F" w:rsidRDefault="00C6599F" w:rsidP="00C6599F">
      <w:pPr>
        <w:ind w:left="1440"/>
      </w:pPr>
    </w:p>
    <w:bookmarkEnd w:id="7"/>
    <w:p w:rsidR="00092A06" w:rsidRPr="0026272F" w:rsidRDefault="00092A06" w:rsidP="00092A06">
      <w:pPr>
        <w:pStyle w:val="ColorfulList-Accent11"/>
        <w:numPr>
          <w:ilvl w:val="0"/>
          <w:numId w:val="27"/>
        </w:numPr>
        <w:jc w:val="both"/>
        <w:rPr>
          <w:sz w:val="24"/>
          <w:szCs w:val="24"/>
        </w:rPr>
      </w:pPr>
      <w:r w:rsidRPr="0026272F">
        <w:rPr>
          <w:sz w:val="24"/>
          <w:szCs w:val="24"/>
        </w:rPr>
        <w:t xml:space="preserve">Using the mouse (or the touchpad) </w:t>
      </w:r>
      <w:r w:rsidRPr="00092A06">
        <w:rPr>
          <w:b/>
          <w:i/>
          <w:sz w:val="24"/>
          <w:szCs w:val="24"/>
        </w:rPr>
        <w:t>click</w:t>
      </w:r>
      <w:r>
        <w:rPr>
          <w:sz w:val="24"/>
          <w:szCs w:val="24"/>
        </w:rPr>
        <w:t xml:space="preserve"> on</w:t>
      </w:r>
      <w:r w:rsidRPr="0026272F">
        <w:rPr>
          <w:sz w:val="24"/>
          <w:szCs w:val="24"/>
        </w:rPr>
        <w:t xml:space="preserve"> </w:t>
      </w:r>
      <w:r>
        <w:rPr>
          <w:sz w:val="24"/>
          <w:szCs w:val="24"/>
        </w:rPr>
        <w:t xml:space="preserve">the </w:t>
      </w:r>
      <w:r w:rsidRPr="00092A06">
        <w:rPr>
          <w:b/>
          <w:i/>
          <w:sz w:val="24"/>
          <w:szCs w:val="24"/>
        </w:rPr>
        <w:t>name of item</w:t>
      </w:r>
      <w:r>
        <w:rPr>
          <w:sz w:val="24"/>
          <w:szCs w:val="24"/>
        </w:rPr>
        <w:t xml:space="preserve"> </w:t>
      </w:r>
      <w:r w:rsidRPr="0026272F">
        <w:rPr>
          <w:sz w:val="24"/>
          <w:szCs w:val="24"/>
        </w:rPr>
        <w:t xml:space="preserve">you would like to </w:t>
      </w:r>
      <w:r>
        <w:rPr>
          <w:sz w:val="24"/>
          <w:szCs w:val="24"/>
        </w:rPr>
        <w:t xml:space="preserve">move and </w:t>
      </w:r>
      <w:r w:rsidRPr="00092A06">
        <w:rPr>
          <w:b/>
          <w:i/>
          <w:sz w:val="24"/>
          <w:szCs w:val="24"/>
        </w:rPr>
        <w:t xml:space="preserve">drag </w:t>
      </w:r>
      <w:r>
        <w:rPr>
          <w:sz w:val="24"/>
          <w:szCs w:val="24"/>
        </w:rPr>
        <w:t>the item to a new position in the crate.</w:t>
      </w:r>
    </w:p>
    <w:p w:rsidR="008435C9" w:rsidRPr="004E3137" w:rsidRDefault="004E694D" w:rsidP="004E3137">
      <w:pPr>
        <w:pStyle w:val="Heading1"/>
        <w:numPr>
          <w:ilvl w:val="0"/>
          <w:numId w:val="23"/>
        </w:numPr>
        <w:rPr>
          <w:color w:val="4F81BD" w:themeColor="accent1"/>
        </w:rPr>
      </w:pPr>
      <w:bookmarkStart w:id="10" w:name="_Toc399411867"/>
      <w:r w:rsidRPr="004E3137">
        <w:rPr>
          <w:color w:val="4F81BD" w:themeColor="accent1"/>
        </w:rPr>
        <w:t>Add</w:t>
      </w:r>
      <w:r w:rsidR="00093D73" w:rsidRPr="004E3137">
        <w:rPr>
          <w:color w:val="4F81BD" w:themeColor="accent1"/>
        </w:rPr>
        <w:t xml:space="preserve"> </w:t>
      </w:r>
      <w:r w:rsidR="002E5A00" w:rsidRPr="004E3137">
        <w:rPr>
          <w:color w:val="4F81BD" w:themeColor="accent1"/>
        </w:rPr>
        <w:t>a description</w:t>
      </w:r>
      <w:r w:rsidR="00846400" w:rsidRPr="004E3137">
        <w:rPr>
          <w:color w:val="4F81BD" w:themeColor="accent1"/>
        </w:rPr>
        <w:t xml:space="preserve"> to a Crate</w:t>
      </w:r>
      <w:bookmarkEnd w:id="10"/>
      <w:r w:rsidR="00630A22">
        <w:rPr>
          <w:color w:val="4F81BD" w:themeColor="accent1"/>
        </w:rPr>
        <w:br/>
      </w:r>
    </w:p>
    <w:p w:rsidR="00846400" w:rsidRPr="00846400" w:rsidRDefault="00101FE2" w:rsidP="00630A22">
      <w:pPr>
        <w:pStyle w:val="ColorfulList-Accent11"/>
        <w:numPr>
          <w:ilvl w:val="0"/>
          <w:numId w:val="9"/>
        </w:numPr>
        <w:ind w:left="1080"/>
        <w:rPr>
          <w:sz w:val="24"/>
          <w:szCs w:val="24"/>
        </w:rPr>
      </w:pPr>
      <w:r>
        <w:rPr>
          <w:sz w:val="24"/>
          <w:szCs w:val="24"/>
        </w:rPr>
        <w:t>Navigate to</w:t>
      </w:r>
      <w:r w:rsidR="00846400" w:rsidRPr="00846400">
        <w:rPr>
          <w:sz w:val="24"/>
          <w:szCs w:val="24"/>
        </w:rPr>
        <w:t xml:space="preserve"> the required Crate</w:t>
      </w:r>
    </w:p>
    <w:p w:rsidR="00E97926" w:rsidRDefault="00E97926" w:rsidP="00630A22">
      <w:pPr>
        <w:pStyle w:val="ColorfulList-Accent11"/>
        <w:numPr>
          <w:ilvl w:val="0"/>
          <w:numId w:val="8"/>
        </w:numPr>
        <w:ind w:left="1080"/>
      </w:pPr>
      <w:r w:rsidRPr="00846400">
        <w:rPr>
          <w:b/>
          <w:i/>
          <w:sz w:val="24"/>
          <w:szCs w:val="24"/>
        </w:rPr>
        <w:t xml:space="preserve">Click </w:t>
      </w:r>
      <w:r w:rsidR="003E5CC3">
        <w:rPr>
          <w:sz w:val="24"/>
          <w:szCs w:val="24"/>
        </w:rPr>
        <w:t>on the</w:t>
      </w:r>
      <w:r w:rsidR="00F35A1A">
        <w:rPr>
          <w:i/>
          <w:noProof/>
          <w:sz w:val="24"/>
          <w:szCs w:val="24"/>
          <w:lang w:eastAsia="en-AU"/>
        </w:rPr>
        <w:t xml:space="preserve"> </w:t>
      </w:r>
      <w:r w:rsidR="00F35A1A" w:rsidRPr="00F35A1A">
        <w:rPr>
          <w:i/>
          <w:noProof/>
          <w:sz w:val="16"/>
          <w:szCs w:val="16"/>
          <w:lang w:eastAsia="en-AU"/>
        </w:rPr>
        <w:sym w:font="Wingdings" w:char="F021"/>
      </w:r>
      <w:r w:rsidR="00F35A1A">
        <w:rPr>
          <w:i/>
          <w:noProof/>
          <w:sz w:val="16"/>
          <w:szCs w:val="16"/>
          <w:lang w:eastAsia="en-AU"/>
        </w:rPr>
        <w:t xml:space="preserve"> </w:t>
      </w:r>
      <w:r w:rsidRPr="003E5CC3">
        <w:rPr>
          <w:b/>
          <w:i/>
          <w:sz w:val="24"/>
          <w:szCs w:val="24"/>
        </w:rPr>
        <w:t>pencil icon</w:t>
      </w:r>
      <w:r w:rsidR="00846400" w:rsidRPr="00846400">
        <w:rPr>
          <w:sz w:val="24"/>
          <w:szCs w:val="24"/>
        </w:rPr>
        <w:t xml:space="preserve"> next to the </w:t>
      </w:r>
      <w:r w:rsidR="00846400" w:rsidRPr="00846400">
        <w:rPr>
          <w:b/>
          <w:sz w:val="24"/>
          <w:szCs w:val="24"/>
        </w:rPr>
        <w:t>Description field</w:t>
      </w:r>
      <w:r w:rsidR="00846400">
        <w:t xml:space="preserve"> </w:t>
      </w:r>
    </w:p>
    <w:p w:rsidR="00846400" w:rsidRPr="00630A22" w:rsidRDefault="00846400" w:rsidP="00630A22">
      <w:pPr>
        <w:pStyle w:val="ColorfulList-Accent11"/>
        <w:numPr>
          <w:ilvl w:val="0"/>
          <w:numId w:val="8"/>
        </w:numPr>
        <w:ind w:left="1080"/>
      </w:pPr>
      <w:r w:rsidRPr="00846400">
        <w:rPr>
          <w:b/>
          <w:i/>
          <w:sz w:val="24"/>
          <w:szCs w:val="24"/>
        </w:rPr>
        <w:t xml:space="preserve">Enter </w:t>
      </w:r>
      <w:r w:rsidRPr="00846400">
        <w:rPr>
          <w:sz w:val="24"/>
          <w:szCs w:val="24"/>
        </w:rPr>
        <w:t>the description and</w:t>
      </w:r>
      <w:r w:rsidRPr="00846400">
        <w:rPr>
          <w:b/>
          <w:i/>
          <w:sz w:val="24"/>
          <w:szCs w:val="24"/>
        </w:rPr>
        <w:t xml:space="preserve"> click</w:t>
      </w:r>
      <w:r w:rsidRPr="00846400">
        <w:rPr>
          <w:sz w:val="24"/>
          <w:szCs w:val="24"/>
        </w:rPr>
        <w:t xml:space="preserve"> the </w:t>
      </w:r>
      <w:r w:rsidRPr="00846400">
        <w:rPr>
          <w:b/>
          <w:i/>
          <w:sz w:val="24"/>
          <w:szCs w:val="24"/>
        </w:rPr>
        <w:t>Save</w:t>
      </w:r>
      <w:r w:rsidRPr="00846400">
        <w:rPr>
          <w:sz w:val="24"/>
          <w:szCs w:val="24"/>
        </w:rPr>
        <w:t xml:space="preserve"> button</w:t>
      </w:r>
    </w:p>
    <w:p w:rsidR="00630A22" w:rsidRPr="003F4047" w:rsidRDefault="00630A22" w:rsidP="00630A22">
      <w:pPr>
        <w:pStyle w:val="ColorfulList-Accent11"/>
        <w:ind w:left="1440"/>
      </w:pPr>
    </w:p>
    <w:p w:rsidR="003F4047" w:rsidRDefault="003F4047" w:rsidP="00630A22">
      <w:pPr>
        <w:pStyle w:val="ColorfulList-Accent11"/>
      </w:pPr>
    </w:p>
    <w:p w:rsidR="003F4047" w:rsidRDefault="003F4047" w:rsidP="00630A22">
      <w:pPr>
        <w:pStyle w:val="ColorfulList-Accent11"/>
      </w:pPr>
      <w:r>
        <w:rPr>
          <w:noProof/>
          <w:lang w:val="en-US"/>
        </w:rPr>
        <w:drawing>
          <wp:inline distT="0" distB="0" distL="0" distR="0" wp14:anchorId="3DD194AA" wp14:editId="2C410C22">
            <wp:extent cx="1402715" cy="457200"/>
            <wp:effectExtent l="0" t="0" r="698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2715" cy="457200"/>
                    </a:xfrm>
                    <a:prstGeom prst="rect">
                      <a:avLst/>
                    </a:prstGeom>
                    <a:noFill/>
                    <a:ln w="9525" cmpd="sng">
                      <a:noFill/>
                      <a:miter lim="800000"/>
                      <a:headEnd/>
                      <a:tailEnd/>
                    </a:ln>
                    <a:effectLst/>
                  </pic:spPr>
                </pic:pic>
              </a:graphicData>
            </a:graphic>
          </wp:inline>
        </w:drawing>
      </w:r>
    </w:p>
    <w:p w:rsidR="003F4047" w:rsidRPr="00101FE2" w:rsidRDefault="003F4047" w:rsidP="00630A22">
      <w:pPr>
        <w:pStyle w:val="ColorfulList-Accent11"/>
      </w:pPr>
      <w:r>
        <w:rPr>
          <w:noProof/>
          <w:lang w:val="en-US"/>
        </w:rPr>
        <w:drawing>
          <wp:inline distT="0" distB="0" distL="0" distR="0" wp14:anchorId="01CD85CC" wp14:editId="44929BC1">
            <wp:extent cx="1957705" cy="1061085"/>
            <wp:effectExtent l="0" t="0" r="4445" b="571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7705" cy="1061085"/>
                    </a:xfrm>
                    <a:prstGeom prst="rect">
                      <a:avLst/>
                    </a:prstGeom>
                    <a:noFill/>
                    <a:ln w="9525" cmpd="sng">
                      <a:noFill/>
                      <a:miter lim="800000"/>
                      <a:headEnd/>
                      <a:tailEnd/>
                    </a:ln>
                    <a:effectLst/>
                  </pic:spPr>
                </pic:pic>
              </a:graphicData>
            </a:graphic>
          </wp:inline>
        </w:drawing>
      </w:r>
    </w:p>
    <w:p w:rsidR="00FC7CD4" w:rsidRPr="00FC7CD4" w:rsidRDefault="002325A2" w:rsidP="00FC7CD4">
      <w:pPr>
        <w:pStyle w:val="Heading1"/>
        <w:numPr>
          <w:ilvl w:val="0"/>
          <w:numId w:val="23"/>
        </w:numPr>
        <w:rPr>
          <w:color w:val="4F81BD" w:themeColor="accent1"/>
        </w:rPr>
      </w:pPr>
      <w:bookmarkStart w:id="11" w:name="_Toc399411868"/>
      <w:r w:rsidRPr="004E3137">
        <w:rPr>
          <w:color w:val="4F81BD" w:themeColor="accent1"/>
        </w:rPr>
        <w:t>Edit description of a Cr</w:t>
      </w:r>
      <w:r w:rsidR="00777B06" w:rsidRPr="004E3137">
        <w:rPr>
          <w:color w:val="4F81BD" w:themeColor="accent1"/>
        </w:rPr>
        <w:t>ate</w:t>
      </w:r>
      <w:bookmarkEnd w:id="11"/>
      <w:r w:rsidR="00FC7CD4">
        <w:rPr>
          <w:color w:val="4F81BD" w:themeColor="accent1"/>
        </w:rPr>
        <w:br/>
      </w:r>
    </w:p>
    <w:p w:rsidR="00777B06" w:rsidRPr="00846400" w:rsidRDefault="00777B06" w:rsidP="00630A22">
      <w:pPr>
        <w:pStyle w:val="ColorfulList-Accent11"/>
        <w:numPr>
          <w:ilvl w:val="0"/>
          <w:numId w:val="9"/>
        </w:numPr>
        <w:ind w:left="1080"/>
        <w:jc w:val="both"/>
        <w:rPr>
          <w:sz w:val="24"/>
          <w:szCs w:val="24"/>
        </w:rPr>
      </w:pPr>
      <w:r>
        <w:rPr>
          <w:sz w:val="24"/>
          <w:szCs w:val="24"/>
        </w:rPr>
        <w:t>Navigate to</w:t>
      </w:r>
      <w:r w:rsidRPr="00846400">
        <w:rPr>
          <w:sz w:val="24"/>
          <w:szCs w:val="24"/>
        </w:rPr>
        <w:t xml:space="preserve"> the required Crate</w:t>
      </w:r>
    </w:p>
    <w:p w:rsidR="00777B06" w:rsidRDefault="00777B06" w:rsidP="00630A22">
      <w:pPr>
        <w:pStyle w:val="ColorfulList-Accent11"/>
        <w:numPr>
          <w:ilvl w:val="0"/>
          <w:numId w:val="8"/>
        </w:numPr>
        <w:ind w:left="1080"/>
        <w:jc w:val="both"/>
      </w:pPr>
      <w:r w:rsidRPr="00846400">
        <w:rPr>
          <w:b/>
          <w:i/>
          <w:sz w:val="24"/>
          <w:szCs w:val="24"/>
        </w:rPr>
        <w:lastRenderedPageBreak/>
        <w:t xml:space="preserve">Click </w:t>
      </w:r>
      <w:r>
        <w:rPr>
          <w:sz w:val="24"/>
          <w:szCs w:val="24"/>
        </w:rPr>
        <w:t>on the</w:t>
      </w:r>
      <w:r w:rsidR="00F35A1A">
        <w:rPr>
          <w:i/>
          <w:noProof/>
          <w:sz w:val="24"/>
          <w:szCs w:val="24"/>
          <w:lang w:eastAsia="en-AU"/>
        </w:rPr>
        <w:t xml:space="preserve"> </w:t>
      </w:r>
      <w:r w:rsidR="00F35A1A" w:rsidRPr="00F35A1A">
        <w:rPr>
          <w:i/>
          <w:noProof/>
          <w:sz w:val="16"/>
          <w:szCs w:val="16"/>
          <w:lang w:eastAsia="en-AU"/>
        </w:rPr>
        <w:sym w:font="Wingdings" w:char="F021"/>
      </w:r>
      <w:r w:rsidR="00F35A1A" w:rsidRPr="00F35A1A">
        <w:rPr>
          <w:i/>
          <w:noProof/>
          <w:sz w:val="16"/>
          <w:szCs w:val="16"/>
          <w:lang w:eastAsia="en-AU"/>
        </w:rPr>
        <w:t xml:space="preserve"> </w:t>
      </w:r>
      <w:r w:rsidRPr="003E5CC3">
        <w:rPr>
          <w:b/>
          <w:i/>
          <w:sz w:val="24"/>
          <w:szCs w:val="24"/>
        </w:rPr>
        <w:t>pencil icon</w:t>
      </w:r>
      <w:r w:rsidRPr="00846400">
        <w:rPr>
          <w:sz w:val="24"/>
          <w:szCs w:val="24"/>
        </w:rPr>
        <w:t xml:space="preserve"> next to the </w:t>
      </w:r>
      <w:r w:rsidRPr="00846400">
        <w:rPr>
          <w:b/>
          <w:sz w:val="24"/>
          <w:szCs w:val="24"/>
        </w:rPr>
        <w:t>Description field</w:t>
      </w:r>
      <w:r>
        <w:t xml:space="preserve"> </w:t>
      </w:r>
    </w:p>
    <w:p w:rsidR="00777B06" w:rsidRPr="003F4047" w:rsidRDefault="00777B06" w:rsidP="00630A22">
      <w:pPr>
        <w:pStyle w:val="ColorfulList-Accent11"/>
        <w:numPr>
          <w:ilvl w:val="0"/>
          <w:numId w:val="8"/>
        </w:numPr>
        <w:ind w:left="1080"/>
        <w:jc w:val="both"/>
      </w:pPr>
      <w:r w:rsidRPr="00846400">
        <w:rPr>
          <w:b/>
          <w:i/>
          <w:sz w:val="24"/>
          <w:szCs w:val="24"/>
        </w:rPr>
        <w:t>E</w:t>
      </w:r>
      <w:r>
        <w:rPr>
          <w:b/>
          <w:i/>
          <w:sz w:val="24"/>
          <w:szCs w:val="24"/>
        </w:rPr>
        <w:t xml:space="preserve">dit </w:t>
      </w:r>
      <w:r w:rsidRPr="00846400">
        <w:rPr>
          <w:sz w:val="24"/>
          <w:szCs w:val="24"/>
        </w:rPr>
        <w:t>the description and</w:t>
      </w:r>
      <w:r w:rsidRPr="00846400">
        <w:rPr>
          <w:b/>
          <w:i/>
          <w:sz w:val="24"/>
          <w:szCs w:val="24"/>
        </w:rPr>
        <w:t xml:space="preserve"> click</w:t>
      </w:r>
      <w:r w:rsidRPr="00846400">
        <w:rPr>
          <w:sz w:val="24"/>
          <w:szCs w:val="24"/>
        </w:rPr>
        <w:t xml:space="preserve"> the </w:t>
      </w:r>
      <w:r w:rsidRPr="00846400">
        <w:rPr>
          <w:b/>
          <w:i/>
          <w:sz w:val="24"/>
          <w:szCs w:val="24"/>
        </w:rPr>
        <w:t>Save</w:t>
      </w:r>
      <w:r w:rsidRPr="00846400">
        <w:rPr>
          <w:sz w:val="24"/>
          <w:szCs w:val="24"/>
        </w:rPr>
        <w:t xml:space="preserve"> button</w:t>
      </w:r>
      <w:r>
        <w:rPr>
          <w:sz w:val="24"/>
          <w:szCs w:val="24"/>
        </w:rPr>
        <w:t xml:space="preserve"> to see the amendments</w:t>
      </w:r>
    </w:p>
    <w:p w:rsidR="003F4047" w:rsidRDefault="003F4047" w:rsidP="003F4047">
      <w:pPr>
        <w:pStyle w:val="ColorfulList-Accent11"/>
        <w:ind w:left="1440"/>
      </w:pPr>
    </w:p>
    <w:p w:rsidR="003F4047" w:rsidRDefault="003F4047" w:rsidP="00630A22">
      <w:pPr>
        <w:pStyle w:val="ColorfulList-Accent11"/>
      </w:pPr>
      <w:r>
        <w:rPr>
          <w:noProof/>
          <w:lang w:val="en-US"/>
        </w:rPr>
        <w:drawing>
          <wp:inline distT="0" distB="0" distL="0" distR="0" wp14:anchorId="3F5572D1" wp14:editId="4C22A20D">
            <wp:extent cx="1402715" cy="457200"/>
            <wp:effectExtent l="0" t="0" r="6985" b="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2715" cy="457200"/>
                    </a:xfrm>
                    <a:prstGeom prst="rect">
                      <a:avLst/>
                    </a:prstGeom>
                    <a:noFill/>
                    <a:ln w="9525" cmpd="sng">
                      <a:noFill/>
                      <a:miter lim="800000"/>
                      <a:headEnd/>
                      <a:tailEnd/>
                    </a:ln>
                    <a:effectLst/>
                  </pic:spPr>
                </pic:pic>
              </a:graphicData>
            </a:graphic>
          </wp:inline>
        </w:drawing>
      </w:r>
    </w:p>
    <w:p w:rsidR="003F4047" w:rsidRPr="00101FE2" w:rsidRDefault="003F4047" w:rsidP="00630A22">
      <w:pPr>
        <w:pStyle w:val="ColorfulList-Accent11"/>
      </w:pPr>
      <w:r>
        <w:rPr>
          <w:noProof/>
          <w:lang w:val="en-US"/>
        </w:rPr>
        <w:drawing>
          <wp:inline distT="0" distB="0" distL="0" distR="0" wp14:anchorId="67AFBCAA" wp14:editId="5BE5ADD5">
            <wp:extent cx="1957705" cy="1061085"/>
            <wp:effectExtent l="0" t="0" r="4445" b="5715"/>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7705" cy="1061085"/>
                    </a:xfrm>
                    <a:prstGeom prst="rect">
                      <a:avLst/>
                    </a:prstGeom>
                    <a:noFill/>
                    <a:ln w="9525" cmpd="sng">
                      <a:noFill/>
                      <a:miter lim="800000"/>
                      <a:headEnd/>
                      <a:tailEnd/>
                    </a:ln>
                    <a:effectLst/>
                  </pic:spPr>
                </pic:pic>
              </a:graphicData>
            </a:graphic>
          </wp:inline>
        </w:drawing>
      </w:r>
    </w:p>
    <w:p w:rsidR="003E5CC3" w:rsidRPr="004E3137" w:rsidRDefault="002E5A00" w:rsidP="004E3137">
      <w:pPr>
        <w:pStyle w:val="Heading1"/>
        <w:numPr>
          <w:ilvl w:val="0"/>
          <w:numId w:val="23"/>
        </w:numPr>
        <w:rPr>
          <w:color w:val="4F81BD" w:themeColor="accent1"/>
        </w:rPr>
      </w:pPr>
      <w:bookmarkStart w:id="12" w:name="_Toc399411869"/>
      <w:r w:rsidRPr="004E3137">
        <w:rPr>
          <w:color w:val="4F81BD" w:themeColor="accent1"/>
        </w:rPr>
        <w:t xml:space="preserve">Add </w:t>
      </w:r>
      <w:r w:rsidR="003019FD" w:rsidRPr="004E3137">
        <w:rPr>
          <w:color w:val="4F81BD" w:themeColor="accent1"/>
        </w:rPr>
        <w:t>Data Creator</w:t>
      </w:r>
      <w:r w:rsidR="003E5CC3" w:rsidRPr="004E3137">
        <w:rPr>
          <w:color w:val="4F81BD" w:themeColor="accent1"/>
        </w:rPr>
        <w:t xml:space="preserve"> to a Crate</w:t>
      </w:r>
      <w:bookmarkEnd w:id="12"/>
      <w:r w:rsidR="003E5CC3" w:rsidRPr="004E3137">
        <w:rPr>
          <w:color w:val="4F81BD" w:themeColor="accent1"/>
        </w:rPr>
        <w:t xml:space="preserve"> </w:t>
      </w:r>
    </w:p>
    <w:p w:rsidR="00F9743B" w:rsidRDefault="00F9743B" w:rsidP="00C371D2">
      <w:pPr>
        <w:pStyle w:val="ColorfulList-Accent11"/>
        <w:ind w:left="1080"/>
        <w:rPr>
          <w:sz w:val="24"/>
          <w:szCs w:val="24"/>
        </w:rPr>
      </w:pPr>
    </w:p>
    <w:p w:rsidR="003F4047" w:rsidRPr="001872F1" w:rsidRDefault="00C371D2" w:rsidP="00630A22">
      <w:pPr>
        <w:pStyle w:val="ColorfulList-Accent11"/>
        <w:rPr>
          <w:i/>
          <w:noProof/>
          <w:color w:val="4F81BD" w:themeColor="accent1"/>
          <w:sz w:val="24"/>
          <w:szCs w:val="24"/>
          <w:lang w:eastAsia="en-AU"/>
        </w:rPr>
      </w:pPr>
      <w:r w:rsidRPr="00404DA4">
        <w:rPr>
          <w:sz w:val="24"/>
          <w:szCs w:val="24"/>
        </w:rPr>
        <w:sym w:font="Webdings" w:char="F069"/>
      </w:r>
      <w:r>
        <w:rPr>
          <w:b/>
          <w:sz w:val="24"/>
          <w:szCs w:val="24"/>
        </w:rPr>
        <w:t xml:space="preserve"> </w:t>
      </w:r>
      <w:r w:rsidR="003F4047" w:rsidRPr="001872F1">
        <w:rPr>
          <w:b/>
          <w:i/>
          <w:noProof/>
          <w:color w:val="4F81BD" w:themeColor="accent1"/>
          <w:sz w:val="24"/>
          <w:szCs w:val="24"/>
          <w:lang w:eastAsia="en-AU"/>
        </w:rPr>
        <w:t xml:space="preserve">Cr8it </w:t>
      </w:r>
      <w:r w:rsidR="003F4047" w:rsidRPr="001872F1">
        <w:rPr>
          <w:i/>
          <w:noProof/>
          <w:color w:val="4F81BD" w:themeColor="accent1"/>
          <w:sz w:val="24"/>
          <w:szCs w:val="24"/>
          <w:lang w:eastAsia="en-AU"/>
        </w:rPr>
        <w:t>allows users to associate data creators to the Crate.  Creators can be added by the following two options:</w:t>
      </w:r>
      <w:r>
        <w:rPr>
          <w:i/>
          <w:noProof/>
          <w:color w:val="4F81BD" w:themeColor="accent1"/>
          <w:sz w:val="24"/>
          <w:szCs w:val="24"/>
          <w:lang w:eastAsia="en-AU"/>
        </w:rPr>
        <w:br/>
      </w:r>
    </w:p>
    <w:p w:rsidR="003F4047" w:rsidRPr="001872F1" w:rsidRDefault="003F4047" w:rsidP="005A42B0">
      <w:pPr>
        <w:pStyle w:val="ColorfulList-Accent11"/>
        <w:ind w:left="1080"/>
        <w:rPr>
          <w:i/>
          <w:color w:val="4F81BD" w:themeColor="accent1"/>
          <w:sz w:val="24"/>
          <w:szCs w:val="24"/>
        </w:rPr>
      </w:pPr>
      <w:r w:rsidRPr="001872F1">
        <w:rPr>
          <w:b/>
          <w:i/>
          <w:noProof/>
          <w:color w:val="4F81BD" w:themeColor="accent1"/>
          <w:sz w:val="24"/>
          <w:szCs w:val="24"/>
          <w:lang w:eastAsia="en-AU"/>
        </w:rPr>
        <w:t>automated lookup</w:t>
      </w:r>
      <w:r w:rsidRPr="001872F1">
        <w:rPr>
          <w:i/>
          <w:noProof/>
          <w:color w:val="4F81BD" w:themeColor="accent1"/>
          <w:sz w:val="24"/>
          <w:szCs w:val="24"/>
          <w:lang w:eastAsia="en-AU"/>
        </w:rPr>
        <w:t xml:space="preserve"> from an institutional name authority (if implemented by the organisation). </w:t>
      </w:r>
      <w:r w:rsidR="00B217E2" w:rsidRPr="00B217E2">
        <w:rPr>
          <w:b/>
          <w:i/>
          <w:noProof/>
          <w:color w:val="4F81BD" w:themeColor="accent1"/>
          <w:sz w:val="24"/>
          <w:szCs w:val="24"/>
          <w:lang w:eastAsia="en-AU"/>
        </w:rPr>
        <w:t>See below : 10.1</w:t>
      </w:r>
    </w:p>
    <w:p w:rsidR="003F4047" w:rsidRPr="001872F1" w:rsidRDefault="003F4047" w:rsidP="00630A22">
      <w:pPr>
        <w:pStyle w:val="ColorfulList-Accent11"/>
        <w:ind w:left="1080"/>
        <w:rPr>
          <w:i/>
          <w:color w:val="4F81BD" w:themeColor="accent1"/>
          <w:sz w:val="24"/>
          <w:szCs w:val="24"/>
        </w:rPr>
      </w:pPr>
      <w:r w:rsidRPr="001872F1">
        <w:rPr>
          <w:i/>
          <w:noProof/>
          <w:color w:val="4F81BD" w:themeColor="accent1"/>
          <w:sz w:val="24"/>
          <w:szCs w:val="24"/>
          <w:lang w:eastAsia="en-AU"/>
        </w:rPr>
        <w:t>or</w:t>
      </w:r>
    </w:p>
    <w:p w:rsidR="003A08E7" w:rsidRPr="001872F1" w:rsidRDefault="003F4047" w:rsidP="005A42B0">
      <w:pPr>
        <w:pStyle w:val="ColorfulList-Accent11"/>
        <w:ind w:left="1080"/>
        <w:rPr>
          <w:i/>
          <w:color w:val="4F81BD" w:themeColor="accent1"/>
          <w:sz w:val="24"/>
          <w:szCs w:val="24"/>
        </w:rPr>
      </w:pPr>
      <w:r w:rsidRPr="001872F1">
        <w:rPr>
          <w:b/>
          <w:i/>
          <w:noProof/>
          <w:color w:val="4F81BD" w:themeColor="accent1"/>
          <w:sz w:val="24"/>
          <w:szCs w:val="24"/>
          <w:lang w:eastAsia="en-AU"/>
        </w:rPr>
        <w:t>manual entry</w:t>
      </w:r>
      <w:r w:rsidRPr="001872F1">
        <w:rPr>
          <w:i/>
          <w:noProof/>
          <w:color w:val="4F81BD" w:themeColor="accent1"/>
          <w:sz w:val="24"/>
          <w:szCs w:val="24"/>
          <w:lang w:eastAsia="en-AU"/>
        </w:rPr>
        <w:t xml:space="preserve"> if the Creator is not affilated with the organisation (i.e. avalable via the automated lookup), or is not available in the lookup.</w:t>
      </w:r>
      <w:r w:rsidR="00B217E2" w:rsidRPr="00B217E2">
        <w:rPr>
          <w:b/>
          <w:i/>
          <w:noProof/>
          <w:color w:val="4F81BD" w:themeColor="accent1"/>
          <w:sz w:val="24"/>
          <w:szCs w:val="24"/>
          <w:lang w:eastAsia="en-AU"/>
        </w:rPr>
        <w:t xml:space="preserve"> See b</w:t>
      </w:r>
      <w:r w:rsidR="00B217E2">
        <w:rPr>
          <w:b/>
          <w:i/>
          <w:noProof/>
          <w:color w:val="4F81BD" w:themeColor="accent1"/>
          <w:sz w:val="24"/>
          <w:szCs w:val="24"/>
          <w:lang w:eastAsia="en-AU"/>
        </w:rPr>
        <w:t>e</w:t>
      </w:r>
      <w:r w:rsidR="005A42B0">
        <w:rPr>
          <w:b/>
          <w:i/>
          <w:noProof/>
          <w:color w:val="4F81BD" w:themeColor="accent1"/>
          <w:sz w:val="24"/>
          <w:szCs w:val="24"/>
          <w:lang w:eastAsia="en-AU"/>
        </w:rPr>
        <w:t>low : 10.3</w:t>
      </w:r>
    </w:p>
    <w:p w:rsidR="004E3137" w:rsidRPr="001872F1" w:rsidRDefault="004E3137" w:rsidP="00630A22">
      <w:pPr>
        <w:pStyle w:val="ColorfulList-Accent11"/>
        <w:ind w:left="1440"/>
        <w:rPr>
          <w:i/>
          <w:color w:val="4F81BD" w:themeColor="accent1"/>
          <w:sz w:val="24"/>
          <w:szCs w:val="24"/>
        </w:rPr>
      </w:pPr>
    </w:p>
    <w:p w:rsidR="003A08E7" w:rsidRDefault="003A08E7" w:rsidP="00630A22">
      <w:pPr>
        <w:pStyle w:val="ColorfulList-Accent11"/>
        <w:ind w:left="1080"/>
        <w:rPr>
          <w:sz w:val="24"/>
          <w:szCs w:val="24"/>
        </w:rPr>
      </w:pPr>
    </w:p>
    <w:p w:rsidR="00AD6781" w:rsidRDefault="000D3FB3" w:rsidP="00AD6781">
      <w:pPr>
        <w:pStyle w:val="ColorfulList-Accent11"/>
        <w:numPr>
          <w:ilvl w:val="1"/>
          <w:numId w:val="23"/>
        </w:numPr>
        <w:rPr>
          <w:b/>
          <w:color w:val="4F81BD" w:themeColor="accent1"/>
          <w:sz w:val="24"/>
          <w:szCs w:val="24"/>
        </w:rPr>
      </w:pPr>
      <w:r w:rsidRPr="004E3137">
        <w:rPr>
          <w:b/>
          <w:color w:val="4F81BD" w:themeColor="accent1"/>
          <w:sz w:val="24"/>
          <w:szCs w:val="24"/>
        </w:rPr>
        <w:t>Select a</w:t>
      </w:r>
      <w:r w:rsidR="00FB0C9B" w:rsidRPr="004E3137">
        <w:rPr>
          <w:b/>
          <w:color w:val="4F81BD" w:themeColor="accent1"/>
          <w:sz w:val="24"/>
          <w:szCs w:val="24"/>
        </w:rPr>
        <w:t xml:space="preserve"> Data Creator  (</w:t>
      </w:r>
      <w:r w:rsidR="00D16031">
        <w:rPr>
          <w:b/>
          <w:color w:val="4F81BD" w:themeColor="accent1"/>
          <w:sz w:val="24"/>
          <w:szCs w:val="24"/>
        </w:rPr>
        <w:t>via</w:t>
      </w:r>
      <w:r w:rsidR="003A08E7" w:rsidRPr="004E3137">
        <w:rPr>
          <w:b/>
          <w:color w:val="4F81BD" w:themeColor="accent1"/>
          <w:sz w:val="24"/>
          <w:szCs w:val="24"/>
        </w:rPr>
        <w:t xml:space="preserve"> automated lookup</w:t>
      </w:r>
      <w:r w:rsidR="00FB0C9B" w:rsidRPr="004E3137">
        <w:rPr>
          <w:b/>
          <w:color w:val="4F81BD" w:themeColor="accent1"/>
          <w:sz w:val="24"/>
          <w:szCs w:val="24"/>
        </w:rPr>
        <w:t>)</w:t>
      </w:r>
    </w:p>
    <w:p w:rsidR="00AD6781" w:rsidRDefault="00AD6781" w:rsidP="00AD6781">
      <w:pPr>
        <w:pStyle w:val="ColorfulList-Accent11"/>
        <w:rPr>
          <w:sz w:val="24"/>
          <w:szCs w:val="24"/>
        </w:rPr>
      </w:pPr>
    </w:p>
    <w:p w:rsidR="00D62885" w:rsidRPr="00AD6781" w:rsidRDefault="00AD6781" w:rsidP="00AD6781">
      <w:pPr>
        <w:pStyle w:val="ColorfulList-Accent11"/>
        <w:rPr>
          <w:sz w:val="24"/>
          <w:szCs w:val="24"/>
        </w:rPr>
      </w:pPr>
      <w:r w:rsidRPr="003A08E7">
        <w:rPr>
          <w:sz w:val="24"/>
          <w:szCs w:val="24"/>
        </w:rPr>
        <w:t>Navigate to the required Crate</w:t>
      </w:r>
      <w:r w:rsidR="00C371D2" w:rsidRPr="00AD6781">
        <w:rPr>
          <w:b/>
          <w:color w:val="4F81BD" w:themeColor="accent1"/>
          <w:sz w:val="24"/>
          <w:szCs w:val="24"/>
        </w:rPr>
        <w:br/>
      </w:r>
    </w:p>
    <w:p w:rsidR="00D62885" w:rsidRPr="00D62885" w:rsidRDefault="003A08E7" w:rsidP="00630A22">
      <w:pPr>
        <w:pStyle w:val="ColorfulList-Accent11"/>
        <w:numPr>
          <w:ilvl w:val="0"/>
          <w:numId w:val="11"/>
        </w:numPr>
        <w:ind w:left="1080"/>
        <w:rPr>
          <w:sz w:val="24"/>
          <w:szCs w:val="24"/>
        </w:rPr>
      </w:pPr>
      <w:r w:rsidRPr="00D62885">
        <w:rPr>
          <w:b/>
          <w:sz w:val="24"/>
          <w:szCs w:val="24"/>
        </w:rPr>
        <w:t>Enter</w:t>
      </w:r>
      <w:r w:rsidR="00D62885" w:rsidRPr="00D62885">
        <w:rPr>
          <w:b/>
          <w:sz w:val="24"/>
          <w:szCs w:val="24"/>
        </w:rPr>
        <w:t xml:space="preserve"> </w:t>
      </w:r>
      <w:proofErr w:type="spellStart"/>
      <w:r w:rsidR="00D62885">
        <w:rPr>
          <w:i/>
          <w:sz w:val="24"/>
          <w:szCs w:val="24"/>
        </w:rPr>
        <w:t>first</w:t>
      </w:r>
      <w:r w:rsidR="00D62885" w:rsidRPr="00D62885">
        <w:rPr>
          <w:i/>
          <w:sz w:val="24"/>
          <w:szCs w:val="24"/>
        </w:rPr>
        <w:t>name</w:t>
      </w:r>
      <w:proofErr w:type="spellEnd"/>
      <w:r w:rsidR="00D62885">
        <w:rPr>
          <w:sz w:val="24"/>
          <w:szCs w:val="24"/>
        </w:rPr>
        <w:t xml:space="preserve">, or </w:t>
      </w:r>
      <w:proofErr w:type="spellStart"/>
      <w:r w:rsidR="00D62885">
        <w:rPr>
          <w:sz w:val="24"/>
          <w:szCs w:val="24"/>
        </w:rPr>
        <w:t>l</w:t>
      </w:r>
      <w:r w:rsidR="00D62885" w:rsidRPr="00D62885">
        <w:rPr>
          <w:i/>
          <w:sz w:val="24"/>
          <w:szCs w:val="24"/>
        </w:rPr>
        <w:t>astname</w:t>
      </w:r>
      <w:proofErr w:type="spellEnd"/>
      <w:r w:rsidR="00D62885">
        <w:rPr>
          <w:sz w:val="24"/>
          <w:szCs w:val="24"/>
        </w:rPr>
        <w:t xml:space="preserve">, or </w:t>
      </w:r>
      <w:proofErr w:type="spellStart"/>
      <w:r w:rsidR="00D62885" w:rsidRPr="00D62885">
        <w:rPr>
          <w:i/>
          <w:sz w:val="24"/>
          <w:szCs w:val="24"/>
        </w:rPr>
        <w:t>first</w:t>
      </w:r>
      <w:r w:rsidR="00D62885">
        <w:rPr>
          <w:i/>
          <w:sz w:val="24"/>
          <w:szCs w:val="24"/>
        </w:rPr>
        <w:t>name</w:t>
      </w:r>
      <w:proofErr w:type="spellEnd"/>
      <w:r w:rsidR="00D62885" w:rsidRPr="00D62885">
        <w:rPr>
          <w:i/>
          <w:sz w:val="24"/>
          <w:szCs w:val="24"/>
        </w:rPr>
        <w:t xml:space="preserve"> and last name</w:t>
      </w:r>
      <w:r w:rsidR="00D62885">
        <w:rPr>
          <w:sz w:val="24"/>
          <w:szCs w:val="24"/>
        </w:rPr>
        <w:t xml:space="preserve"> </w:t>
      </w:r>
      <w:r w:rsidR="00D62885" w:rsidRPr="00D62885">
        <w:rPr>
          <w:b/>
          <w:sz w:val="24"/>
          <w:szCs w:val="24"/>
        </w:rPr>
        <w:t>into the search box</w:t>
      </w:r>
      <w:r w:rsidR="00D62885">
        <w:rPr>
          <w:b/>
          <w:sz w:val="24"/>
          <w:szCs w:val="24"/>
        </w:rPr>
        <w:t xml:space="preserve"> </w:t>
      </w:r>
      <w:r w:rsidR="00D62885" w:rsidRPr="00D62885">
        <w:rPr>
          <w:sz w:val="24"/>
          <w:szCs w:val="24"/>
        </w:rPr>
        <w:t>and</w:t>
      </w:r>
      <w:r w:rsidR="00D62885">
        <w:rPr>
          <w:b/>
          <w:sz w:val="24"/>
          <w:szCs w:val="24"/>
        </w:rPr>
        <w:t xml:space="preserve"> click </w:t>
      </w:r>
      <w:r w:rsidR="00D62885" w:rsidRPr="00D62885">
        <w:rPr>
          <w:sz w:val="24"/>
          <w:szCs w:val="24"/>
        </w:rPr>
        <w:t>the</w:t>
      </w:r>
      <w:r w:rsidR="00D62885">
        <w:rPr>
          <w:b/>
          <w:sz w:val="24"/>
          <w:szCs w:val="24"/>
        </w:rPr>
        <w:t xml:space="preserve">  </w:t>
      </w:r>
      <w:r w:rsidR="00A10B56">
        <w:rPr>
          <w:b/>
          <w:noProof/>
          <w:sz w:val="24"/>
          <w:szCs w:val="24"/>
          <w:lang w:val="en-US"/>
        </w:rPr>
        <w:drawing>
          <wp:inline distT="0" distB="0" distL="0" distR="0" wp14:anchorId="2797FFE2" wp14:editId="0D404FDB">
            <wp:extent cx="102963" cy="86153"/>
            <wp:effectExtent l="0" t="0" r="0" b="9525"/>
            <wp:docPr id="1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606" cy="85854"/>
                    </a:xfrm>
                    <a:prstGeom prst="rect">
                      <a:avLst/>
                    </a:prstGeom>
                    <a:noFill/>
                    <a:ln>
                      <a:noFill/>
                    </a:ln>
                  </pic:spPr>
                </pic:pic>
              </a:graphicData>
            </a:graphic>
          </wp:inline>
        </w:drawing>
      </w:r>
      <w:r w:rsidR="00D62885">
        <w:rPr>
          <w:b/>
          <w:sz w:val="24"/>
          <w:szCs w:val="24"/>
        </w:rPr>
        <w:t xml:space="preserve"> search </w:t>
      </w:r>
      <w:r w:rsidR="00D62885" w:rsidRPr="00D62885">
        <w:rPr>
          <w:sz w:val="24"/>
          <w:szCs w:val="24"/>
        </w:rPr>
        <w:t>symbol</w:t>
      </w:r>
      <w:r w:rsidR="00D62885">
        <w:rPr>
          <w:sz w:val="24"/>
          <w:szCs w:val="24"/>
        </w:rPr>
        <w:t>. The search r</w:t>
      </w:r>
      <w:r w:rsidR="00D62885" w:rsidRPr="00D62885">
        <w:rPr>
          <w:sz w:val="24"/>
          <w:szCs w:val="24"/>
        </w:rPr>
        <w:t xml:space="preserve">esults </w:t>
      </w:r>
      <w:r w:rsidR="00D62885">
        <w:rPr>
          <w:sz w:val="24"/>
          <w:szCs w:val="24"/>
        </w:rPr>
        <w:t xml:space="preserve">will appear on screen </w:t>
      </w:r>
      <w:r w:rsidR="00D62885" w:rsidRPr="00D62885">
        <w:rPr>
          <w:sz w:val="24"/>
          <w:szCs w:val="24"/>
        </w:rPr>
        <w:t>below search box</w:t>
      </w:r>
    </w:p>
    <w:p w:rsidR="00D62885" w:rsidRDefault="00753C49" w:rsidP="00630A22">
      <w:pPr>
        <w:pStyle w:val="ColorfulList-Accent11"/>
        <w:numPr>
          <w:ilvl w:val="0"/>
          <w:numId w:val="11"/>
        </w:numPr>
        <w:ind w:left="1080"/>
        <w:rPr>
          <w:sz w:val="24"/>
          <w:szCs w:val="24"/>
        </w:rPr>
      </w:pPr>
      <w:r w:rsidRPr="00753C49">
        <w:rPr>
          <w:sz w:val="24"/>
          <w:szCs w:val="24"/>
        </w:rPr>
        <w:t>From the search results</w:t>
      </w:r>
      <w:r>
        <w:rPr>
          <w:b/>
          <w:sz w:val="24"/>
          <w:szCs w:val="24"/>
        </w:rPr>
        <w:t xml:space="preserve">, </w:t>
      </w:r>
      <w:r w:rsidR="00D62885" w:rsidRPr="00D62885">
        <w:rPr>
          <w:b/>
          <w:sz w:val="24"/>
          <w:szCs w:val="24"/>
        </w:rPr>
        <w:t>Click</w:t>
      </w:r>
      <w:r w:rsidR="00D62885">
        <w:rPr>
          <w:sz w:val="24"/>
          <w:szCs w:val="24"/>
        </w:rPr>
        <w:t xml:space="preserve"> on </w:t>
      </w:r>
      <w:r w:rsidR="00F35A1A">
        <w:rPr>
          <w:sz w:val="24"/>
          <w:szCs w:val="24"/>
        </w:rPr>
        <w:t xml:space="preserve">the </w:t>
      </w:r>
      <w:r w:rsidR="00F35A1A">
        <w:rPr>
          <w:noProof/>
          <w:sz w:val="24"/>
          <w:szCs w:val="24"/>
          <w:lang w:val="en-US"/>
        </w:rPr>
        <w:drawing>
          <wp:inline distT="0" distB="0" distL="0" distR="0" wp14:anchorId="7744345C" wp14:editId="0E99A948">
            <wp:extent cx="125992" cy="121920"/>
            <wp:effectExtent l="0" t="0" r="7620"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488" cy="121432"/>
                    </a:xfrm>
                    <a:prstGeom prst="rect">
                      <a:avLst/>
                    </a:prstGeom>
                    <a:noFill/>
                    <a:ln>
                      <a:noFill/>
                    </a:ln>
                  </pic:spPr>
                </pic:pic>
              </a:graphicData>
            </a:graphic>
          </wp:inline>
        </w:drawing>
      </w:r>
      <w:r w:rsidR="00F35A1A">
        <w:rPr>
          <w:sz w:val="24"/>
          <w:szCs w:val="24"/>
        </w:rPr>
        <w:t xml:space="preserve">symbol </w:t>
      </w:r>
      <w:r w:rsidR="00D62885">
        <w:rPr>
          <w:sz w:val="24"/>
          <w:szCs w:val="24"/>
        </w:rPr>
        <w:t xml:space="preserve">next to the name of the </w:t>
      </w:r>
      <w:r w:rsidR="00D62885" w:rsidRPr="00D62885">
        <w:rPr>
          <w:i/>
          <w:sz w:val="24"/>
          <w:szCs w:val="24"/>
        </w:rPr>
        <w:t>Data Creator</w:t>
      </w:r>
      <w:r w:rsidR="00D62885">
        <w:rPr>
          <w:sz w:val="24"/>
          <w:szCs w:val="24"/>
        </w:rPr>
        <w:t xml:space="preserve"> to be associated with the Crate. </w:t>
      </w:r>
    </w:p>
    <w:p w:rsidR="00D16031" w:rsidRDefault="00D16031" w:rsidP="00D16031">
      <w:pPr>
        <w:pStyle w:val="ColorfulList-Accent11"/>
        <w:ind w:left="1080"/>
        <w:rPr>
          <w:sz w:val="24"/>
          <w:szCs w:val="24"/>
        </w:rPr>
      </w:pPr>
    </w:p>
    <w:p w:rsidR="00D16031" w:rsidRDefault="00D16031" w:rsidP="00D16031">
      <w:pPr>
        <w:pStyle w:val="ColorfulList-Accent11"/>
        <w:numPr>
          <w:ilvl w:val="1"/>
          <w:numId w:val="23"/>
        </w:numPr>
        <w:rPr>
          <w:b/>
          <w:color w:val="4F81BD" w:themeColor="accent1"/>
          <w:sz w:val="24"/>
          <w:szCs w:val="24"/>
        </w:rPr>
      </w:pPr>
      <w:r>
        <w:rPr>
          <w:b/>
          <w:color w:val="4F81BD" w:themeColor="accent1"/>
          <w:sz w:val="24"/>
          <w:szCs w:val="24"/>
        </w:rPr>
        <w:t>Edit Data Creators  (added via automated lookup)</w:t>
      </w:r>
    </w:p>
    <w:p w:rsidR="00D16031" w:rsidRDefault="00D16031" w:rsidP="00D16031">
      <w:pPr>
        <w:pStyle w:val="ColorfulList-Accent11"/>
        <w:rPr>
          <w:b/>
          <w:color w:val="4F81BD" w:themeColor="accent1"/>
          <w:sz w:val="24"/>
          <w:szCs w:val="24"/>
        </w:rPr>
      </w:pPr>
    </w:p>
    <w:p w:rsidR="00D16031" w:rsidRPr="00D16031" w:rsidRDefault="00D16031" w:rsidP="00D16031">
      <w:pPr>
        <w:pStyle w:val="ColorfulList-Accent11"/>
        <w:numPr>
          <w:ilvl w:val="0"/>
          <w:numId w:val="29"/>
        </w:numPr>
        <w:rPr>
          <w:sz w:val="24"/>
          <w:szCs w:val="24"/>
        </w:rPr>
      </w:pPr>
      <w:r w:rsidRPr="00D62885">
        <w:rPr>
          <w:b/>
          <w:sz w:val="24"/>
          <w:szCs w:val="24"/>
        </w:rPr>
        <w:t>Click</w:t>
      </w:r>
      <w:r>
        <w:rPr>
          <w:sz w:val="24"/>
          <w:szCs w:val="24"/>
        </w:rPr>
        <w:t xml:space="preserve"> on the </w:t>
      </w:r>
      <w:r>
        <w:rPr>
          <w:noProof/>
          <w:sz w:val="24"/>
          <w:szCs w:val="24"/>
          <w:lang w:val="en-US"/>
        </w:rPr>
        <w:drawing>
          <wp:inline distT="0" distB="0" distL="0" distR="0">
            <wp:extent cx="144780" cy="1371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_button.jpg"/>
                    <pic:cNvPicPr/>
                  </pic:nvPicPr>
                  <pic:blipFill>
                    <a:blip r:embed="rId17">
                      <a:extLst>
                        <a:ext uri="{28A0092B-C50C-407E-A947-70E740481C1C}">
                          <a14:useLocalDpi xmlns:a14="http://schemas.microsoft.com/office/drawing/2010/main" val="0"/>
                        </a:ext>
                      </a:extLst>
                    </a:blip>
                    <a:stretch>
                      <a:fillRect/>
                    </a:stretch>
                  </pic:blipFill>
                  <pic:spPr>
                    <a:xfrm>
                      <a:off x="0" y="0"/>
                      <a:ext cx="144780" cy="137160"/>
                    </a:xfrm>
                    <a:prstGeom prst="rect">
                      <a:avLst/>
                    </a:prstGeom>
                  </pic:spPr>
                </pic:pic>
              </a:graphicData>
            </a:graphic>
          </wp:inline>
        </w:drawing>
      </w:r>
      <w:r>
        <w:rPr>
          <w:sz w:val="24"/>
          <w:szCs w:val="24"/>
        </w:rPr>
        <w:t xml:space="preserve"> </w:t>
      </w:r>
      <w:r w:rsidRPr="00D16031">
        <w:rPr>
          <w:b/>
          <w:i/>
          <w:sz w:val="24"/>
          <w:szCs w:val="24"/>
        </w:rPr>
        <w:t>edit</w:t>
      </w:r>
      <w:r>
        <w:rPr>
          <w:sz w:val="24"/>
          <w:szCs w:val="24"/>
        </w:rPr>
        <w:t xml:space="preserve"> symbol next to the </w:t>
      </w:r>
      <w:r w:rsidRPr="00D16031">
        <w:rPr>
          <w:noProof/>
          <w:sz w:val="24"/>
          <w:szCs w:val="24"/>
          <w:lang w:eastAsia="en-AU"/>
        </w:rPr>
        <w:t xml:space="preserve">Creators and you will be able to edit the </w:t>
      </w:r>
      <w:r>
        <w:rPr>
          <w:noProof/>
          <w:sz w:val="24"/>
          <w:szCs w:val="24"/>
          <w:lang w:eastAsia="en-AU"/>
        </w:rPr>
        <w:t>name and email details.</w:t>
      </w:r>
    </w:p>
    <w:p w:rsidR="003A08E7" w:rsidRPr="001E5CB9" w:rsidRDefault="00D62885" w:rsidP="00AD6781">
      <w:pPr>
        <w:pStyle w:val="ColorfulList-Accent11"/>
        <w:numPr>
          <w:ilvl w:val="0"/>
          <w:numId w:val="11"/>
        </w:numPr>
        <w:ind w:left="720"/>
        <w:rPr>
          <w:sz w:val="24"/>
          <w:szCs w:val="24"/>
        </w:rPr>
      </w:pPr>
      <w:r w:rsidRPr="001E5CB9">
        <w:rPr>
          <w:i/>
          <w:sz w:val="24"/>
          <w:szCs w:val="24"/>
        </w:rPr>
        <w:lastRenderedPageBreak/>
        <w:t>Repeat above steps to add additional Data Creators</w:t>
      </w:r>
      <w:r w:rsidR="001E5CB9">
        <w:rPr>
          <w:i/>
          <w:sz w:val="24"/>
          <w:szCs w:val="24"/>
        </w:rPr>
        <w:br/>
      </w:r>
      <w:r w:rsidR="004E3137" w:rsidRPr="001E5CB9">
        <w:rPr>
          <w:i/>
          <w:sz w:val="24"/>
          <w:szCs w:val="24"/>
        </w:rPr>
        <w:br/>
      </w:r>
      <w:r w:rsidR="00A10B56">
        <w:rPr>
          <w:noProof/>
          <w:sz w:val="24"/>
          <w:szCs w:val="24"/>
          <w:lang w:val="en-US"/>
        </w:rPr>
        <w:drawing>
          <wp:inline distT="0" distB="0" distL="0" distR="0" wp14:anchorId="6D351E91" wp14:editId="29E2A108">
            <wp:extent cx="2103755" cy="1362710"/>
            <wp:effectExtent l="0" t="0" r="0" b="889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3755" cy="1362710"/>
                    </a:xfrm>
                    <a:prstGeom prst="rect">
                      <a:avLst/>
                    </a:prstGeom>
                    <a:noFill/>
                    <a:ln w="9525" cmpd="sng">
                      <a:noFill/>
                      <a:miter lim="800000"/>
                      <a:headEnd/>
                      <a:tailEnd/>
                    </a:ln>
                    <a:effectLst/>
                  </pic:spPr>
                </pic:pic>
              </a:graphicData>
            </a:graphic>
          </wp:inline>
        </w:drawing>
      </w:r>
    </w:p>
    <w:p w:rsidR="000D3FB3" w:rsidRDefault="003530D2" w:rsidP="004308C0">
      <w:pPr>
        <w:pStyle w:val="ColorfulList-Accent11"/>
        <w:rPr>
          <w:b/>
          <w:sz w:val="24"/>
          <w:szCs w:val="24"/>
        </w:rPr>
      </w:pPr>
      <w:proofErr w:type="gramStart"/>
      <w:r>
        <w:rPr>
          <w:b/>
          <w:sz w:val="24"/>
          <w:szCs w:val="24"/>
        </w:rPr>
        <w:t>o</w:t>
      </w:r>
      <w:r w:rsidR="000D3FB3">
        <w:rPr>
          <w:b/>
          <w:sz w:val="24"/>
          <w:szCs w:val="24"/>
        </w:rPr>
        <w:t>r</w:t>
      </w:r>
      <w:proofErr w:type="gramEnd"/>
    </w:p>
    <w:p w:rsidR="00BD6FEA" w:rsidRPr="00AA5943" w:rsidRDefault="00BD6FEA" w:rsidP="004308C0">
      <w:pPr>
        <w:pStyle w:val="ColorfulList-Accent11"/>
        <w:rPr>
          <w:b/>
          <w:sz w:val="24"/>
          <w:szCs w:val="24"/>
        </w:rPr>
      </w:pPr>
    </w:p>
    <w:p w:rsidR="00D62885" w:rsidRPr="004E3137" w:rsidRDefault="00D16031" w:rsidP="004308C0">
      <w:pPr>
        <w:pStyle w:val="ColorfulList-Accent11"/>
        <w:rPr>
          <w:b/>
          <w:color w:val="4F81BD" w:themeColor="accent1"/>
          <w:sz w:val="24"/>
          <w:szCs w:val="24"/>
        </w:rPr>
      </w:pPr>
      <w:r>
        <w:rPr>
          <w:b/>
          <w:color w:val="4F81BD" w:themeColor="accent1"/>
          <w:sz w:val="24"/>
          <w:szCs w:val="24"/>
        </w:rPr>
        <w:t>10.3</w:t>
      </w:r>
      <w:r w:rsidR="00B217E2">
        <w:rPr>
          <w:b/>
          <w:color w:val="4F81BD" w:themeColor="accent1"/>
          <w:sz w:val="24"/>
          <w:szCs w:val="24"/>
        </w:rPr>
        <w:t xml:space="preserve"> </w:t>
      </w:r>
      <w:r w:rsidR="00FB0C9B" w:rsidRPr="004E3137">
        <w:rPr>
          <w:b/>
          <w:color w:val="4F81BD" w:themeColor="accent1"/>
          <w:sz w:val="24"/>
          <w:szCs w:val="24"/>
        </w:rPr>
        <w:t>Add New Data Creators  (</w:t>
      </w:r>
      <w:r>
        <w:rPr>
          <w:b/>
          <w:color w:val="4F81BD" w:themeColor="accent1"/>
          <w:sz w:val="24"/>
          <w:szCs w:val="24"/>
        </w:rPr>
        <w:t>via</w:t>
      </w:r>
      <w:r w:rsidR="00D62885" w:rsidRPr="004E3137">
        <w:rPr>
          <w:b/>
          <w:color w:val="4F81BD" w:themeColor="accent1"/>
          <w:sz w:val="24"/>
          <w:szCs w:val="24"/>
        </w:rPr>
        <w:t xml:space="preserve"> manual entry</w:t>
      </w:r>
      <w:r w:rsidR="00FB0C9B" w:rsidRPr="004E3137">
        <w:rPr>
          <w:b/>
          <w:color w:val="4F81BD" w:themeColor="accent1"/>
          <w:sz w:val="24"/>
          <w:szCs w:val="24"/>
        </w:rPr>
        <w:t>)</w:t>
      </w:r>
      <w:r w:rsidR="00C371D2">
        <w:rPr>
          <w:b/>
          <w:color w:val="4F81BD" w:themeColor="accent1"/>
          <w:sz w:val="24"/>
          <w:szCs w:val="24"/>
        </w:rPr>
        <w:br/>
      </w:r>
      <w:r w:rsidR="004308C0">
        <w:rPr>
          <w:b/>
          <w:color w:val="4F81BD" w:themeColor="accent1"/>
          <w:sz w:val="24"/>
          <w:szCs w:val="24"/>
        </w:rPr>
        <w:br/>
      </w:r>
      <w:r w:rsidR="004308C0" w:rsidRPr="003A08E7">
        <w:rPr>
          <w:sz w:val="24"/>
          <w:szCs w:val="24"/>
        </w:rPr>
        <w:t>Navigate to the required Crate</w:t>
      </w:r>
      <w:r w:rsidR="004308C0">
        <w:rPr>
          <w:sz w:val="24"/>
          <w:szCs w:val="24"/>
        </w:rPr>
        <w:br/>
      </w:r>
    </w:p>
    <w:p w:rsidR="000D3FB3" w:rsidRDefault="000D3FB3" w:rsidP="004308C0">
      <w:pPr>
        <w:pStyle w:val="ColorfulList-Accent11"/>
        <w:numPr>
          <w:ilvl w:val="0"/>
          <w:numId w:val="11"/>
        </w:numPr>
        <w:ind w:left="1080"/>
        <w:rPr>
          <w:sz w:val="24"/>
          <w:szCs w:val="24"/>
        </w:rPr>
      </w:pPr>
      <w:r w:rsidRPr="000D3FB3">
        <w:rPr>
          <w:b/>
          <w:i/>
          <w:sz w:val="24"/>
          <w:szCs w:val="24"/>
        </w:rPr>
        <w:t>Click</w:t>
      </w:r>
      <w:r>
        <w:rPr>
          <w:sz w:val="24"/>
          <w:szCs w:val="24"/>
        </w:rPr>
        <w:t xml:space="preserve"> on the </w:t>
      </w:r>
      <w:r w:rsidR="00A10B56">
        <w:rPr>
          <w:noProof/>
          <w:sz w:val="24"/>
          <w:szCs w:val="24"/>
          <w:lang w:val="en-US"/>
        </w:rPr>
        <w:drawing>
          <wp:inline distT="0" distB="0" distL="0" distR="0" wp14:anchorId="4AB48414" wp14:editId="0A3BC265">
            <wp:extent cx="125992" cy="121920"/>
            <wp:effectExtent l="0" t="0" r="7620" b="0"/>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488" cy="121432"/>
                    </a:xfrm>
                    <a:prstGeom prst="rect">
                      <a:avLst/>
                    </a:prstGeom>
                    <a:noFill/>
                    <a:ln>
                      <a:noFill/>
                    </a:ln>
                  </pic:spPr>
                </pic:pic>
              </a:graphicData>
            </a:graphic>
          </wp:inline>
        </w:drawing>
      </w:r>
      <w:r>
        <w:rPr>
          <w:sz w:val="24"/>
          <w:szCs w:val="24"/>
        </w:rPr>
        <w:t xml:space="preserve">symbol next to </w:t>
      </w:r>
      <w:r w:rsidRPr="000D3FB3">
        <w:rPr>
          <w:b/>
          <w:sz w:val="24"/>
          <w:szCs w:val="24"/>
        </w:rPr>
        <w:t>Add New Data Creators</w:t>
      </w:r>
      <w:r>
        <w:rPr>
          <w:sz w:val="24"/>
          <w:szCs w:val="24"/>
        </w:rPr>
        <w:t xml:space="preserve"> and a pop-up box for Add Creator will appear on screen</w:t>
      </w:r>
    </w:p>
    <w:p w:rsidR="000D3FB3" w:rsidRDefault="000D3FB3" w:rsidP="004308C0">
      <w:pPr>
        <w:pStyle w:val="ColorfulList-Accent11"/>
        <w:numPr>
          <w:ilvl w:val="0"/>
          <w:numId w:val="11"/>
        </w:numPr>
        <w:ind w:left="1080"/>
        <w:rPr>
          <w:sz w:val="24"/>
          <w:szCs w:val="24"/>
        </w:rPr>
      </w:pPr>
      <w:r w:rsidRPr="000D3FB3">
        <w:rPr>
          <w:b/>
          <w:i/>
          <w:sz w:val="24"/>
          <w:szCs w:val="24"/>
        </w:rPr>
        <w:t>Enter</w:t>
      </w:r>
      <w:r w:rsidRPr="000D3FB3">
        <w:rPr>
          <w:i/>
          <w:sz w:val="24"/>
          <w:szCs w:val="24"/>
        </w:rPr>
        <w:t xml:space="preserve"> </w:t>
      </w:r>
      <w:r>
        <w:rPr>
          <w:sz w:val="24"/>
          <w:szCs w:val="24"/>
        </w:rPr>
        <w:t xml:space="preserve">the </w:t>
      </w:r>
      <w:r w:rsidRPr="000D3FB3">
        <w:rPr>
          <w:b/>
          <w:sz w:val="24"/>
          <w:szCs w:val="24"/>
        </w:rPr>
        <w:t>name and email address</w:t>
      </w:r>
      <w:r>
        <w:rPr>
          <w:sz w:val="24"/>
          <w:szCs w:val="24"/>
        </w:rPr>
        <w:t xml:space="preserve"> for the data creator you w</w:t>
      </w:r>
      <w:r w:rsidR="00E57469">
        <w:rPr>
          <w:sz w:val="24"/>
          <w:szCs w:val="24"/>
        </w:rPr>
        <w:t xml:space="preserve">ith to associate with the Crate and a </w:t>
      </w:r>
      <w:r w:rsidR="00E57469" w:rsidRPr="00E57469">
        <w:rPr>
          <w:b/>
          <w:i/>
          <w:sz w:val="24"/>
          <w:szCs w:val="24"/>
        </w:rPr>
        <w:t>Creator Identifier URL</w:t>
      </w:r>
      <w:r w:rsidR="00E57469">
        <w:rPr>
          <w:sz w:val="24"/>
          <w:szCs w:val="24"/>
        </w:rPr>
        <w:t xml:space="preserve"> (if one exits, i.e. ORCID ID, </w:t>
      </w:r>
      <w:proofErr w:type="spellStart"/>
      <w:r w:rsidR="00E57469">
        <w:rPr>
          <w:sz w:val="24"/>
          <w:szCs w:val="24"/>
        </w:rPr>
        <w:t>ResearcherID</w:t>
      </w:r>
      <w:proofErr w:type="spellEnd"/>
      <w:r w:rsidR="00E57469">
        <w:rPr>
          <w:sz w:val="24"/>
          <w:szCs w:val="24"/>
        </w:rPr>
        <w:t>, or similar)</w:t>
      </w:r>
    </w:p>
    <w:p w:rsidR="00A16FE3" w:rsidRDefault="000D3FB3" w:rsidP="004308C0">
      <w:pPr>
        <w:pStyle w:val="ColorfulList-Accent11"/>
        <w:numPr>
          <w:ilvl w:val="0"/>
          <w:numId w:val="11"/>
        </w:numPr>
        <w:ind w:left="1080"/>
        <w:rPr>
          <w:sz w:val="24"/>
          <w:szCs w:val="24"/>
        </w:rPr>
      </w:pPr>
      <w:r w:rsidRPr="000D3FB3">
        <w:rPr>
          <w:b/>
          <w:i/>
          <w:sz w:val="24"/>
          <w:szCs w:val="24"/>
        </w:rPr>
        <w:t>Click</w:t>
      </w:r>
      <w:r>
        <w:rPr>
          <w:b/>
          <w:sz w:val="24"/>
          <w:szCs w:val="24"/>
        </w:rPr>
        <w:t xml:space="preserve"> Add</w:t>
      </w:r>
    </w:p>
    <w:p w:rsidR="00D62885" w:rsidRPr="00D16031" w:rsidRDefault="00A16FE3" w:rsidP="004308C0">
      <w:pPr>
        <w:pStyle w:val="ColorfulList-Accent11"/>
        <w:numPr>
          <w:ilvl w:val="0"/>
          <w:numId w:val="11"/>
        </w:numPr>
        <w:ind w:left="1080"/>
        <w:rPr>
          <w:sz w:val="24"/>
          <w:szCs w:val="24"/>
        </w:rPr>
      </w:pPr>
      <w:r>
        <w:rPr>
          <w:i/>
          <w:sz w:val="24"/>
          <w:szCs w:val="24"/>
        </w:rPr>
        <w:t>R</w:t>
      </w:r>
      <w:r w:rsidR="000D3FB3" w:rsidRPr="004308C0">
        <w:rPr>
          <w:i/>
          <w:sz w:val="24"/>
          <w:szCs w:val="24"/>
        </w:rPr>
        <w:t xml:space="preserve">epeat above steps to add additional Data Creators </w:t>
      </w:r>
    </w:p>
    <w:p w:rsidR="00D16031" w:rsidRPr="004308C0" w:rsidRDefault="00D16031" w:rsidP="00D16031">
      <w:pPr>
        <w:pStyle w:val="ColorfulList-Accent11"/>
        <w:ind w:left="1080"/>
        <w:rPr>
          <w:sz w:val="24"/>
          <w:szCs w:val="24"/>
        </w:rPr>
      </w:pPr>
    </w:p>
    <w:p w:rsidR="00D62885" w:rsidRPr="004E3137" w:rsidRDefault="007368F7" w:rsidP="004E3137">
      <w:pPr>
        <w:pStyle w:val="Heading1"/>
        <w:numPr>
          <w:ilvl w:val="0"/>
          <w:numId w:val="23"/>
        </w:numPr>
        <w:rPr>
          <w:color w:val="4F81BD" w:themeColor="accent1"/>
        </w:rPr>
      </w:pPr>
      <w:bookmarkStart w:id="13" w:name="_Toc399411870"/>
      <w:r w:rsidRPr="004E3137">
        <w:rPr>
          <w:color w:val="4F81BD" w:themeColor="accent1"/>
        </w:rPr>
        <w:t>Remove Data Creator from a Crate</w:t>
      </w:r>
      <w:bookmarkEnd w:id="13"/>
      <w:r w:rsidR="00FC7CD4">
        <w:rPr>
          <w:color w:val="4F81BD" w:themeColor="accent1"/>
        </w:rPr>
        <w:br/>
      </w:r>
    </w:p>
    <w:p w:rsidR="007368F7" w:rsidRDefault="007368F7" w:rsidP="00741E68">
      <w:pPr>
        <w:pStyle w:val="ColorfulList-Accent11"/>
        <w:numPr>
          <w:ilvl w:val="0"/>
          <w:numId w:val="14"/>
        </w:numPr>
        <w:rPr>
          <w:sz w:val="24"/>
          <w:szCs w:val="24"/>
        </w:rPr>
      </w:pPr>
      <w:r w:rsidRPr="007368F7">
        <w:rPr>
          <w:b/>
          <w:i/>
          <w:sz w:val="24"/>
          <w:szCs w:val="24"/>
        </w:rPr>
        <w:t>Click</w:t>
      </w:r>
      <w:r w:rsidRPr="007368F7">
        <w:rPr>
          <w:sz w:val="24"/>
          <w:szCs w:val="24"/>
        </w:rPr>
        <w:t xml:space="preserve"> the </w:t>
      </w:r>
      <w:r w:rsidR="00A10B56">
        <w:rPr>
          <w:noProof/>
          <w:lang w:val="en-US"/>
        </w:rPr>
        <w:drawing>
          <wp:inline distT="0" distB="0" distL="0" distR="0">
            <wp:extent cx="88523" cy="107914"/>
            <wp:effectExtent l="0" t="0" r="6985" b="6985"/>
            <wp:docPr id="1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32" cy="111460"/>
                    </a:xfrm>
                    <a:prstGeom prst="rect">
                      <a:avLst/>
                    </a:prstGeom>
                    <a:noFill/>
                    <a:ln>
                      <a:noFill/>
                    </a:ln>
                  </pic:spPr>
                </pic:pic>
              </a:graphicData>
            </a:graphic>
          </wp:inline>
        </w:drawing>
      </w:r>
      <w:r w:rsidRPr="007368F7">
        <w:rPr>
          <w:sz w:val="24"/>
          <w:szCs w:val="24"/>
        </w:rPr>
        <w:t xml:space="preserve"> </w:t>
      </w:r>
      <w:r w:rsidRPr="007368F7">
        <w:rPr>
          <w:b/>
          <w:sz w:val="24"/>
          <w:szCs w:val="24"/>
        </w:rPr>
        <w:t>minus</w:t>
      </w:r>
      <w:r w:rsidRPr="007368F7">
        <w:rPr>
          <w:sz w:val="24"/>
          <w:szCs w:val="24"/>
        </w:rPr>
        <w:t xml:space="preserve"> icon next to the name of the Data Creator to be removed</w:t>
      </w:r>
    </w:p>
    <w:p w:rsidR="007368F7" w:rsidRPr="004C77C9" w:rsidRDefault="00E13F29" w:rsidP="004C77C9">
      <w:pPr>
        <w:pStyle w:val="ColorfulList-Accent11"/>
        <w:numPr>
          <w:ilvl w:val="0"/>
          <w:numId w:val="14"/>
        </w:numPr>
        <w:rPr>
          <w:sz w:val="24"/>
          <w:szCs w:val="24"/>
        </w:rPr>
      </w:pPr>
      <w:r w:rsidRPr="00E13F29">
        <w:rPr>
          <w:sz w:val="24"/>
          <w:szCs w:val="24"/>
        </w:rPr>
        <w:t>The Data Creator is no longer visible in the list</w:t>
      </w:r>
    </w:p>
    <w:p w:rsidR="00E9169B" w:rsidRPr="004E3137" w:rsidRDefault="004E3137" w:rsidP="00042ECC">
      <w:pPr>
        <w:pStyle w:val="Heading1"/>
        <w:ind w:left="720"/>
        <w:rPr>
          <w:color w:val="4F81BD" w:themeColor="accent1"/>
        </w:rPr>
      </w:pPr>
      <w:bookmarkStart w:id="14" w:name="_Toc399411871"/>
      <w:r>
        <w:rPr>
          <w:color w:val="4F81BD" w:themeColor="accent1"/>
        </w:rPr>
        <w:t>12</w:t>
      </w:r>
      <w:r w:rsidR="003E5CC3" w:rsidRPr="004E3137">
        <w:rPr>
          <w:color w:val="4F81BD" w:themeColor="accent1"/>
        </w:rPr>
        <w:t xml:space="preserve">. </w:t>
      </w:r>
      <w:r w:rsidR="002852C4">
        <w:rPr>
          <w:color w:val="4F81BD" w:themeColor="accent1"/>
        </w:rPr>
        <w:t xml:space="preserve"> </w:t>
      </w:r>
      <w:r w:rsidR="00042ECC">
        <w:rPr>
          <w:color w:val="4F81BD" w:themeColor="accent1"/>
        </w:rPr>
        <w:t xml:space="preserve">    </w:t>
      </w:r>
      <w:r w:rsidR="00832469">
        <w:rPr>
          <w:color w:val="4F81BD" w:themeColor="accent1"/>
        </w:rPr>
        <w:t xml:space="preserve"> </w:t>
      </w:r>
      <w:r w:rsidR="002E5A00" w:rsidRPr="004E3137">
        <w:rPr>
          <w:color w:val="4F81BD" w:themeColor="accent1"/>
        </w:rPr>
        <w:t>Add Grant information</w:t>
      </w:r>
      <w:bookmarkEnd w:id="14"/>
    </w:p>
    <w:p w:rsidR="00352919" w:rsidRDefault="00FC7CD4" w:rsidP="00352919">
      <w:pPr>
        <w:pStyle w:val="ColorfulList-Accent11"/>
        <w:rPr>
          <w:i/>
          <w:noProof/>
          <w:color w:val="4F81BD" w:themeColor="accent1"/>
          <w:sz w:val="24"/>
          <w:szCs w:val="24"/>
          <w:lang w:eastAsia="en-AU"/>
        </w:rPr>
      </w:pPr>
      <w:r>
        <w:rPr>
          <w:b/>
          <w:i/>
          <w:noProof/>
          <w:color w:val="4F81BD" w:themeColor="accent1"/>
          <w:sz w:val="24"/>
          <w:szCs w:val="24"/>
          <w:lang w:eastAsia="en-AU"/>
        </w:rPr>
        <w:br/>
      </w:r>
      <w:r w:rsidR="00C371D2" w:rsidRPr="00352919">
        <w:rPr>
          <w:sz w:val="24"/>
          <w:szCs w:val="24"/>
        </w:rPr>
        <w:sym w:font="Webdings" w:char="F069"/>
      </w:r>
      <w:r w:rsidR="00C371D2" w:rsidRPr="00352919">
        <w:rPr>
          <w:sz w:val="24"/>
          <w:szCs w:val="24"/>
        </w:rPr>
        <w:t xml:space="preserve"> </w:t>
      </w:r>
      <w:r w:rsidR="001872F1" w:rsidRPr="001872F1">
        <w:rPr>
          <w:b/>
          <w:i/>
          <w:noProof/>
          <w:color w:val="4F81BD" w:themeColor="accent1"/>
          <w:sz w:val="24"/>
          <w:szCs w:val="24"/>
          <w:lang w:eastAsia="en-AU"/>
        </w:rPr>
        <w:t xml:space="preserve">Cr8it </w:t>
      </w:r>
      <w:r w:rsidR="001872F1" w:rsidRPr="001872F1">
        <w:rPr>
          <w:i/>
          <w:noProof/>
          <w:color w:val="4F81BD" w:themeColor="accent1"/>
          <w:sz w:val="24"/>
          <w:szCs w:val="24"/>
          <w:lang w:eastAsia="en-AU"/>
        </w:rPr>
        <w:t>allows users to associate funding grants to the Crate.  Grants can be added by the following two options:</w:t>
      </w:r>
    </w:p>
    <w:p w:rsidR="001872F1" w:rsidRPr="001872F1" w:rsidRDefault="001872F1" w:rsidP="00352919">
      <w:pPr>
        <w:pStyle w:val="ColorfulList-Accent11"/>
        <w:ind w:left="360"/>
        <w:rPr>
          <w:i/>
          <w:noProof/>
          <w:color w:val="4F81BD" w:themeColor="accent1"/>
          <w:sz w:val="24"/>
          <w:szCs w:val="24"/>
          <w:lang w:eastAsia="en-AU"/>
        </w:rPr>
      </w:pPr>
    </w:p>
    <w:p w:rsidR="003530D2" w:rsidRDefault="001872F1" w:rsidP="00352919">
      <w:pPr>
        <w:pStyle w:val="ColorfulList-Accent11"/>
        <w:numPr>
          <w:ilvl w:val="0"/>
          <w:numId w:val="25"/>
        </w:numPr>
        <w:ind w:left="1080"/>
        <w:rPr>
          <w:i/>
          <w:color w:val="4F81BD" w:themeColor="accent1"/>
          <w:sz w:val="24"/>
          <w:szCs w:val="24"/>
        </w:rPr>
      </w:pPr>
      <w:r w:rsidRPr="001872F1">
        <w:rPr>
          <w:b/>
          <w:i/>
          <w:noProof/>
          <w:color w:val="4F81BD" w:themeColor="accent1"/>
          <w:sz w:val="24"/>
          <w:szCs w:val="24"/>
          <w:lang w:eastAsia="en-AU"/>
        </w:rPr>
        <w:t>automated lookup</w:t>
      </w:r>
      <w:r w:rsidRPr="001872F1">
        <w:rPr>
          <w:i/>
          <w:noProof/>
          <w:color w:val="4F81BD" w:themeColor="accent1"/>
          <w:sz w:val="24"/>
          <w:szCs w:val="24"/>
          <w:lang w:eastAsia="en-AU"/>
        </w:rPr>
        <w:t xml:space="preserve"> from an institutional name authority (if imp</w:t>
      </w:r>
      <w:r w:rsidR="003530D2">
        <w:rPr>
          <w:i/>
          <w:noProof/>
          <w:color w:val="4F81BD" w:themeColor="accent1"/>
          <w:sz w:val="24"/>
          <w:szCs w:val="24"/>
          <w:lang w:eastAsia="en-AU"/>
        </w:rPr>
        <w:t xml:space="preserve">lemented by the organisation). </w:t>
      </w:r>
      <w:r w:rsidR="003530D2" w:rsidRPr="003530D2">
        <w:rPr>
          <w:b/>
          <w:i/>
          <w:noProof/>
          <w:color w:val="4F81BD" w:themeColor="accent1"/>
          <w:sz w:val="24"/>
          <w:szCs w:val="24"/>
          <w:lang w:eastAsia="en-AU"/>
        </w:rPr>
        <w:t>See below : 12.1</w:t>
      </w:r>
    </w:p>
    <w:p w:rsidR="001872F1" w:rsidRPr="003530D2" w:rsidRDefault="003530D2" w:rsidP="00352919">
      <w:pPr>
        <w:pStyle w:val="ColorfulList-Accent11"/>
        <w:ind w:left="1080"/>
        <w:rPr>
          <w:i/>
          <w:color w:val="4F81BD" w:themeColor="accent1"/>
          <w:sz w:val="24"/>
          <w:szCs w:val="24"/>
        </w:rPr>
      </w:pPr>
      <w:proofErr w:type="gramStart"/>
      <w:r>
        <w:rPr>
          <w:i/>
          <w:color w:val="4F81BD" w:themeColor="accent1"/>
          <w:sz w:val="24"/>
          <w:szCs w:val="24"/>
        </w:rPr>
        <w:t>o</w:t>
      </w:r>
      <w:r w:rsidR="001872F1" w:rsidRPr="003530D2">
        <w:rPr>
          <w:i/>
          <w:noProof/>
          <w:color w:val="4F81BD" w:themeColor="accent1"/>
          <w:sz w:val="24"/>
          <w:szCs w:val="24"/>
          <w:lang w:eastAsia="en-AU"/>
        </w:rPr>
        <w:t>r</w:t>
      </w:r>
      <w:proofErr w:type="gramEnd"/>
    </w:p>
    <w:p w:rsidR="005C255C" w:rsidRPr="00AF4759" w:rsidRDefault="001872F1" w:rsidP="00352919">
      <w:pPr>
        <w:pStyle w:val="ColorfulList-Accent11"/>
        <w:numPr>
          <w:ilvl w:val="0"/>
          <w:numId w:val="25"/>
        </w:numPr>
        <w:ind w:left="1080"/>
        <w:rPr>
          <w:i/>
          <w:color w:val="4F81BD" w:themeColor="accent1"/>
          <w:sz w:val="24"/>
          <w:szCs w:val="24"/>
          <w:u w:val="single"/>
        </w:rPr>
      </w:pPr>
      <w:r w:rsidRPr="001872F1">
        <w:rPr>
          <w:b/>
          <w:i/>
          <w:noProof/>
          <w:color w:val="4F81BD" w:themeColor="accent1"/>
          <w:sz w:val="24"/>
          <w:szCs w:val="24"/>
          <w:lang w:eastAsia="en-AU"/>
        </w:rPr>
        <w:t>manual entry</w:t>
      </w:r>
      <w:r w:rsidRPr="001872F1">
        <w:rPr>
          <w:i/>
          <w:noProof/>
          <w:color w:val="4F81BD" w:themeColor="accent1"/>
          <w:sz w:val="24"/>
          <w:szCs w:val="24"/>
          <w:lang w:eastAsia="en-AU"/>
        </w:rPr>
        <w:t xml:space="preserve"> if the Grant is internal, etc within the organisation (i.e. not avalable via the automated lookup).</w:t>
      </w:r>
      <w:r w:rsidR="003530D2">
        <w:rPr>
          <w:i/>
          <w:noProof/>
          <w:color w:val="4F81BD" w:themeColor="accent1"/>
          <w:sz w:val="24"/>
          <w:szCs w:val="24"/>
          <w:lang w:eastAsia="en-AU"/>
        </w:rPr>
        <w:t xml:space="preserve"> </w:t>
      </w:r>
      <w:r w:rsidR="003530D2" w:rsidRPr="003530D2">
        <w:rPr>
          <w:b/>
          <w:i/>
          <w:noProof/>
          <w:color w:val="4F81BD" w:themeColor="accent1"/>
          <w:sz w:val="24"/>
          <w:szCs w:val="24"/>
          <w:lang w:eastAsia="en-AU"/>
        </w:rPr>
        <w:t>See blow: 12.2</w:t>
      </w:r>
    </w:p>
    <w:p w:rsidR="00E9169B" w:rsidRDefault="00E9169B" w:rsidP="00352919">
      <w:pPr>
        <w:pStyle w:val="ColorfulList-Accent11"/>
        <w:ind w:left="0"/>
        <w:rPr>
          <w:sz w:val="24"/>
          <w:szCs w:val="24"/>
        </w:rPr>
      </w:pPr>
    </w:p>
    <w:p w:rsidR="00E9169B" w:rsidRPr="00352919" w:rsidRDefault="00213973" w:rsidP="00352919">
      <w:pPr>
        <w:pStyle w:val="ColorfulList-Accent11"/>
        <w:rPr>
          <w:b/>
          <w:color w:val="4F81BD" w:themeColor="accent1"/>
          <w:sz w:val="24"/>
          <w:szCs w:val="24"/>
        </w:rPr>
      </w:pPr>
      <w:r w:rsidRPr="00352919">
        <w:rPr>
          <w:b/>
          <w:color w:val="4F81BD" w:themeColor="accent1"/>
          <w:sz w:val="24"/>
          <w:szCs w:val="24"/>
        </w:rPr>
        <w:lastRenderedPageBreak/>
        <w:t xml:space="preserve">12.1 </w:t>
      </w:r>
      <w:r w:rsidR="00E9169B" w:rsidRPr="00352919">
        <w:rPr>
          <w:b/>
          <w:color w:val="4F81BD" w:themeColor="accent1"/>
          <w:sz w:val="24"/>
          <w:szCs w:val="24"/>
        </w:rPr>
        <w:t xml:space="preserve">Select </w:t>
      </w:r>
      <w:r w:rsidR="00FB0C9B" w:rsidRPr="00352919">
        <w:rPr>
          <w:b/>
          <w:color w:val="4F81BD" w:themeColor="accent1"/>
          <w:sz w:val="24"/>
          <w:szCs w:val="24"/>
        </w:rPr>
        <w:t>Grants  (to a</w:t>
      </w:r>
      <w:r w:rsidR="00E9169B" w:rsidRPr="00352919">
        <w:rPr>
          <w:b/>
          <w:color w:val="4F81BD" w:themeColor="accent1"/>
          <w:sz w:val="24"/>
          <w:szCs w:val="24"/>
        </w:rPr>
        <w:t xml:space="preserve">dd </w:t>
      </w:r>
      <w:r w:rsidR="009C589A" w:rsidRPr="00352919">
        <w:rPr>
          <w:b/>
          <w:color w:val="4F81BD" w:themeColor="accent1"/>
          <w:sz w:val="24"/>
          <w:szCs w:val="24"/>
        </w:rPr>
        <w:t>by</w:t>
      </w:r>
      <w:r w:rsidR="00E9169B" w:rsidRPr="00352919">
        <w:rPr>
          <w:b/>
          <w:color w:val="4F81BD" w:themeColor="accent1"/>
          <w:sz w:val="24"/>
          <w:szCs w:val="24"/>
        </w:rPr>
        <w:t xml:space="preserve"> automated lookup</w:t>
      </w:r>
      <w:r w:rsidR="00FB0C9B" w:rsidRPr="00352919">
        <w:rPr>
          <w:b/>
          <w:color w:val="4F81BD" w:themeColor="accent1"/>
          <w:sz w:val="24"/>
          <w:szCs w:val="24"/>
        </w:rPr>
        <w:t>)</w:t>
      </w:r>
    </w:p>
    <w:p w:rsidR="009C589A" w:rsidRDefault="009C589A" w:rsidP="00352919">
      <w:pPr>
        <w:pStyle w:val="ColorfulList-Accent11"/>
        <w:jc w:val="both"/>
        <w:rPr>
          <w:b/>
          <w:color w:val="1F497D"/>
          <w:sz w:val="24"/>
          <w:szCs w:val="24"/>
        </w:rPr>
      </w:pPr>
    </w:p>
    <w:p w:rsidR="00352919" w:rsidRDefault="00352919" w:rsidP="00352919">
      <w:pPr>
        <w:pStyle w:val="ColorfulList-Accent11"/>
        <w:rPr>
          <w:sz w:val="24"/>
          <w:szCs w:val="24"/>
        </w:rPr>
      </w:pPr>
      <w:r w:rsidRPr="003A08E7">
        <w:rPr>
          <w:sz w:val="24"/>
          <w:szCs w:val="24"/>
        </w:rPr>
        <w:t>Navigate to the required Crate</w:t>
      </w:r>
    </w:p>
    <w:p w:rsidR="00352919" w:rsidRPr="00267F55" w:rsidRDefault="00352919" w:rsidP="00352919">
      <w:pPr>
        <w:pStyle w:val="ColorfulList-Accent11"/>
        <w:ind w:left="0"/>
        <w:jc w:val="both"/>
        <w:rPr>
          <w:b/>
          <w:color w:val="1F497D"/>
          <w:sz w:val="24"/>
          <w:szCs w:val="24"/>
        </w:rPr>
      </w:pPr>
    </w:p>
    <w:p w:rsidR="00E9169B" w:rsidRPr="00D62885" w:rsidRDefault="00E9169B" w:rsidP="00352919">
      <w:pPr>
        <w:pStyle w:val="ColorfulList-Accent11"/>
        <w:numPr>
          <w:ilvl w:val="0"/>
          <w:numId w:val="11"/>
        </w:numPr>
        <w:ind w:left="1080"/>
        <w:rPr>
          <w:sz w:val="24"/>
          <w:szCs w:val="24"/>
        </w:rPr>
      </w:pPr>
      <w:r w:rsidRPr="00D62885">
        <w:rPr>
          <w:b/>
          <w:sz w:val="24"/>
          <w:szCs w:val="24"/>
        </w:rPr>
        <w:t xml:space="preserve">Enter </w:t>
      </w:r>
      <w:r w:rsidR="00FB0C9B">
        <w:rPr>
          <w:i/>
          <w:sz w:val="24"/>
          <w:szCs w:val="24"/>
        </w:rPr>
        <w:t>grant prefix, grant ID</w:t>
      </w:r>
      <w:r>
        <w:rPr>
          <w:sz w:val="24"/>
          <w:szCs w:val="24"/>
        </w:rPr>
        <w:t>,</w:t>
      </w:r>
      <w:r w:rsidR="00FB0C9B">
        <w:rPr>
          <w:sz w:val="24"/>
          <w:szCs w:val="24"/>
        </w:rPr>
        <w:t xml:space="preserve"> or grant name or keywords</w:t>
      </w:r>
      <w:r>
        <w:rPr>
          <w:sz w:val="24"/>
          <w:szCs w:val="24"/>
        </w:rPr>
        <w:t xml:space="preserve"> </w:t>
      </w:r>
      <w:r w:rsidRPr="00D62885">
        <w:rPr>
          <w:b/>
          <w:sz w:val="24"/>
          <w:szCs w:val="24"/>
        </w:rPr>
        <w:t>into the search box</w:t>
      </w:r>
      <w:r>
        <w:rPr>
          <w:b/>
          <w:sz w:val="24"/>
          <w:szCs w:val="24"/>
        </w:rPr>
        <w:t xml:space="preserve"> </w:t>
      </w:r>
      <w:r w:rsidRPr="00D62885">
        <w:rPr>
          <w:sz w:val="24"/>
          <w:szCs w:val="24"/>
        </w:rPr>
        <w:t>and</w:t>
      </w:r>
      <w:r>
        <w:rPr>
          <w:b/>
          <w:sz w:val="24"/>
          <w:szCs w:val="24"/>
        </w:rPr>
        <w:t xml:space="preserve"> click </w:t>
      </w:r>
      <w:r w:rsidRPr="00D62885">
        <w:rPr>
          <w:sz w:val="24"/>
          <w:szCs w:val="24"/>
        </w:rPr>
        <w:t>the</w:t>
      </w:r>
      <w:r>
        <w:rPr>
          <w:b/>
          <w:sz w:val="24"/>
          <w:szCs w:val="24"/>
        </w:rPr>
        <w:t xml:space="preserve">  </w:t>
      </w:r>
      <w:r w:rsidR="00A10B56">
        <w:rPr>
          <w:b/>
          <w:noProof/>
          <w:sz w:val="24"/>
          <w:szCs w:val="24"/>
          <w:lang w:val="en-US"/>
        </w:rPr>
        <w:drawing>
          <wp:inline distT="0" distB="0" distL="0" distR="0" wp14:anchorId="79F7F181" wp14:editId="37F8EE34">
            <wp:extent cx="114300" cy="95639"/>
            <wp:effectExtent l="0" t="0" r="0" b="0"/>
            <wp:docPr id="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097" cy="93796"/>
                    </a:xfrm>
                    <a:prstGeom prst="rect">
                      <a:avLst/>
                    </a:prstGeom>
                    <a:noFill/>
                    <a:ln>
                      <a:noFill/>
                    </a:ln>
                  </pic:spPr>
                </pic:pic>
              </a:graphicData>
            </a:graphic>
          </wp:inline>
        </w:drawing>
      </w:r>
      <w:r>
        <w:rPr>
          <w:b/>
          <w:sz w:val="24"/>
          <w:szCs w:val="24"/>
        </w:rPr>
        <w:t xml:space="preserve"> search </w:t>
      </w:r>
      <w:r w:rsidRPr="00D62885">
        <w:rPr>
          <w:sz w:val="24"/>
          <w:szCs w:val="24"/>
        </w:rPr>
        <w:t>symbol</w:t>
      </w:r>
      <w:r>
        <w:rPr>
          <w:sz w:val="24"/>
          <w:szCs w:val="24"/>
        </w:rPr>
        <w:t>. The search r</w:t>
      </w:r>
      <w:r w:rsidRPr="00D62885">
        <w:rPr>
          <w:sz w:val="24"/>
          <w:szCs w:val="24"/>
        </w:rPr>
        <w:t xml:space="preserve">esults </w:t>
      </w:r>
      <w:r>
        <w:rPr>
          <w:sz w:val="24"/>
          <w:szCs w:val="24"/>
        </w:rPr>
        <w:t xml:space="preserve">will appear on screen </w:t>
      </w:r>
      <w:r w:rsidRPr="00D62885">
        <w:rPr>
          <w:sz w:val="24"/>
          <w:szCs w:val="24"/>
        </w:rPr>
        <w:t>below search box</w:t>
      </w:r>
    </w:p>
    <w:p w:rsidR="00E9169B" w:rsidRDefault="00753C49" w:rsidP="00352919">
      <w:pPr>
        <w:pStyle w:val="ColorfulList-Accent11"/>
        <w:numPr>
          <w:ilvl w:val="0"/>
          <w:numId w:val="11"/>
        </w:numPr>
        <w:ind w:left="1080"/>
        <w:rPr>
          <w:sz w:val="24"/>
          <w:szCs w:val="24"/>
        </w:rPr>
      </w:pPr>
      <w:r w:rsidRPr="00753C49">
        <w:rPr>
          <w:sz w:val="24"/>
          <w:szCs w:val="24"/>
        </w:rPr>
        <w:t>From the search results,</w:t>
      </w:r>
      <w:r>
        <w:rPr>
          <w:b/>
          <w:sz w:val="24"/>
          <w:szCs w:val="24"/>
        </w:rPr>
        <w:t xml:space="preserve"> </w:t>
      </w:r>
      <w:r w:rsidR="00E9169B" w:rsidRPr="00D62885">
        <w:rPr>
          <w:b/>
          <w:sz w:val="24"/>
          <w:szCs w:val="24"/>
        </w:rPr>
        <w:t>Click</w:t>
      </w:r>
      <w:r w:rsidR="00E9169B">
        <w:rPr>
          <w:sz w:val="24"/>
          <w:szCs w:val="24"/>
        </w:rPr>
        <w:t xml:space="preserve"> on </w:t>
      </w:r>
      <w:r w:rsidR="00F35A1A">
        <w:rPr>
          <w:sz w:val="24"/>
          <w:szCs w:val="24"/>
        </w:rPr>
        <w:t xml:space="preserve">the </w:t>
      </w:r>
      <w:r w:rsidR="00F35A1A">
        <w:rPr>
          <w:noProof/>
          <w:sz w:val="24"/>
          <w:szCs w:val="24"/>
          <w:lang w:val="en-US"/>
        </w:rPr>
        <w:drawing>
          <wp:inline distT="0" distB="0" distL="0" distR="0" wp14:anchorId="63D722F8" wp14:editId="4F657B61">
            <wp:extent cx="125992" cy="121920"/>
            <wp:effectExtent l="0" t="0" r="7620" b="0"/>
            <wp:docPr id="1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488" cy="121432"/>
                    </a:xfrm>
                    <a:prstGeom prst="rect">
                      <a:avLst/>
                    </a:prstGeom>
                    <a:noFill/>
                    <a:ln>
                      <a:noFill/>
                    </a:ln>
                  </pic:spPr>
                </pic:pic>
              </a:graphicData>
            </a:graphic>
          </wp:inline>
        </w:drawing>
      </w:r>
      <w:r w:rsidR="00F35A1A">
        <w:rPr>
          <w:sz w:val="24"/>
          <w:szCs w:val="24"/>
        </w:rPr>
        <w:t xml:space="preserve">symbol </w:t>
      </w:r>
      <w:r w:rsidR="00E9169B">
        <w:rPr>
          <w:sz w:val="24"/>
          <w:szCs w:val="24"/>
        </w:rPr>
        <w:t xml:space="preserve">next to the </w:t>
      </w:r>
      <w:r w:rsidR="00FB0C9B">
        <w:rPr>
          <w:sz w:val="24"/>
          <w:szCs w:val="24"/>
        </w:rPr>
        <w:t>required</w:t>
      </w:r>
      <w:r w:rsidR="00E9169B">
        <w:rPr>
          <w:sz w:val="24"/>
          <w:szCs w:val="24"/>
        </w:rPr>
        <w:t xml:space="preserve"> </w:t>
      </w:r>
      <w:r w:rsidR="00FB0C9B">
        <w:rPr>
          <w:i/>
          <w:sz w:val="24"/>
          <w:szCs w:val="24"/>
        </w:rPr>
        <w:t>Grant</w:t>
      </w:r>
      <w:r w:rsidR="00E9169B">
        <w:rPr>
          <w:sz w:val="24"/>
          <w:szCs w:val="24"/>
        </w:rPr>
        <w:t xml:space="preserve"> to </w:t>
      </w:r>
      <w:r w:rsidR="00FB0C9B">
        <w:rPr>
          <w:sz w:val="24"/>
          <w:szCs w:val="24"/>
        </w:rPr>
        <w:t>associate</w:t>
      </w:r>
      <w:r w:rsidR="00E9169B">
        <w:rPr>
          <w:sz w:val="24"/>
          <w:szCs w:val="24"/>
        </w:rPr>
        <w:t xml:space="preserve"> with the Crate. </w:t>
      </w:r>
    </w:p>
    <w:p w:rsidR="00E9169B" w:rsidRPr="00D62885" w:rsidRDefault="00E9169B" w:rsidP="00352919">
      <w:pPr>
        <w:pStyle w:val="ColorfulList-Accent11"/>
        <w:numPr>
          <w:ilvl w:val="0"/>
          <w:numId w:val="11"/>
        </w:numPr>
        <w:ind w:left="1080"/>
        <w:rPr>
          <w:i/>
          <w:sz w:val="24"/>
          <w:szCs w:val="24"/>
        </w:rPr>
      </w:pPr>
      <w:r w:rsidRPr="00D62885">
        <w:rPr>
          <w:i/>
          <w:sz w:val="24"/>
          <w:szCs w:val="24"/>
        </w:rPr>
        <w:t xml:space="preserve">Repeat above steps to </w:t>
      </w:r>
      <w:r w:rsidR="00FB0C9B">
        <w:rPr>
          <w:i/>
          <w:sz w:val="24"/>
          <w:szCs w:val="24"/>
        </w:rPr>
        <w:t>select additional</w:t>
      </w:r>
      <w:r w:rsidRPr="00D62885">
        <w:rPr>
          <w:i/>
          <w:sz w:val="24"/>
          <w:szCs w:val="24"/>
        </w:rPr>
        <w:t xml:space="preserve"> </w:t>
      </w:r>
      <w:r w:rsidR="00FB0C9B">
        <w:rPr>
          <w:i/>
          <w:sz w:val="24"/>
          <w:szCs w:val="24"/>
        </w:rPr>
        <w:t>Grants</w:t>
      </w:r>
    </w:p>
    <w:p w:rsidR="00E9169B" w:rsidRDefault="00A10B56" w:rsidP="00352919">
      <w:pPr>
        <w:ind w:left="1080"/>
        <w:rPr>
          <w:sz w:val="24"/>
          <w:szCs w:val="24"/>
        </w:rPr>
      </w:pPr>
      <w:r>
        <w:rPr>
          <w:noProof/>
          <w:sz w:val="24"/>
          <w:szCs w:val="24"/>
          <w:lang w:val="en-US"/>
        </w:rPr>
        <w:drawing>
          <wp:inline distT="0" distB="0" distL="0" distR="0">
            <wp:extent cx="1899920" cy="843280"/>
            <wp:effectExtent l="0" t="0" r="5080" b="0"/>
            <wp:docPr id="2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9920" cy="843280"/>
                    </a:xfrm>
                    <a:prstGeom prst="rect">
                      <a:avLst/>
                    </a:prstGeom>
                    <a:noFill/>
                    <a:ln w="9525" cmpd="sng">
                      <a:noFill/>
                      <a:miter lim="800000"/>
                      <a:headEnd/>
                      <a:tailEnd/>
                    </a:ln>
                    <a:effectLst/>
                  </pic:spPr>
                </pic:pic>
              </a:graphicData>
            </a:graphic>
          </wp:inline>
        </w:drawing>
      </w:r>
    </w:p>
    <w:p w:rsidR="00E9169B" w:rsidRDefault="00213973" w:rsidP="00352919">
      <w:pPr>
        <w:pStyle w:val="ColorfulList-Accent11"/>
        <w:rPr>
          <w:b/>
          <w:sz w:val="24"/>
          <w:szCs w:val="24"/>
        </w:rPr>
      </w:pPr>
      <w:proofErr w:type="gramStart"/>
      <w:r>
        <w:rPr>
          <w:b/>
          <w:sz w:val="24"/>
          <w:szCs w:val="24"/>
        </w:rPr>
        <w:t>o</w:t>
      </w:r>
      <w:r w:rsidR="004C77C9">
        <w:rPr>
          <w:b/>
          <w:sz w:val="24"/>
          <w:szCs w:val="24"/>
        </w:rPr>
        <w:t>r</w:t>
      </w:r>
      <w:proofErr w:type="gramEnd"/>
    </w:p>
    <w:p w:rsidR="009C589A" w:rsidRPr="005C255C" w:rsidRDefault="009C589A" w:rsidP="005C255C">
      <w:pPr>
        <w:pStyle w:val="ColorfulList-Accent11"/>
        <w:ind w:left="1080"/>
        <w:rPr>
          <w:b/>
          <w:sz w:val="24"/>
          <w:szCs w:val="24"/>
        </w:rPr>
      </w:pPr>
    </w:p>
    <w:p w:rsidR="00352919" w:rsidRDefault="00213973" w:rsidP="00352919">
      <w:pPr>
        <w:pStyle w:val="ColorfulList-Accent11"/>
        <w:rPr>
          <w:b/>
          <w:color w:val="4F81BD" w:themeColor="accent1"/>
          <w:sz w:val="24"/>
          <w:szCs w:val="24"/>
        </w:rPr>
      </w:pPr>
      <w:r>
        <w:rPr>
          <w:b/>
          <w:color w:val="4F81BD" w:themeColor="accent1"/>
          <w:sz w:val="24"/>
          <w:szCs w:val="24"/>
        </w:rPr>
        <w:t xml:space="preserve">12.2 </w:t>
      </w:r>
      <w:r w:rsidR="00FB0C9B" w:rsidRPr="004E3137">
        <w:rPr>
          <w:b/>
          <w:color w:val="4F81BD" w:themeColor="accent1"/>
          <w:sz w:val="24"/>
          <w:szCs w:val="24"/>
        </w:rPr>
        <w:t>Add New Grants  (to</w:t>
      </w:r>
      <w:r w:rsidR="00E9169B" w:rsidRPr="004E3137">
        <w:rPr>
          <w:b/>
          <w:color w:val="4F81BD" w:themeColor="accent1"/>
          <w:sz w:val="24"/>
          <w:szCs w:val="24"/>
        </w:rPr>
        <w:t xml:space="preserve"> </w:t>
      </w:r>
      <w:r w:rsidR="00FB0C9B" w:rsidRPr="004E3137">
        <w:rPr>
          <w:b/>
          <w:color w:val="4F81BD" w:themeColor="accent1"/>
          <w:sz w:val="24"/>
          <w:szCs w:val="24"/>
        </w:rPr>
        <w:t>a</w:t>
      </w:r>
      <w:r w:rsidR="00E9169B" w:rsidRPr="004E3137">
        <w:rPr>
          <w:b/>
          <w:color w:val="4F81BD" w:themeColor="accent1"/>
          <w:sz w:val="24"/>
          <w:szCs w:val="24"/>
        </w:rPr>
        <w:t xml:space="preserve">dd </w:t>
      </w:r>
      <w:r w:rsidR="009C589A" w:rsidRPr="004E3137">
        <w:rPr>
          <w:b/>
          <w:color w:val="4F81BD" w:themeColor="accent1"/>
          <w:sz w:val="24"/>
          <w:szCs w:val="24"/>
        </w:rPr>
        <w:t>by</w:t>
      </w:r>
      <w:r w:rsidR="00E9169B" w:rsidRPr="004E3137">
        <w:rPr>
          <w:b/>
          <w:color w:val="4F81BD" w:themeColor="accent1"/>
          <w:sz w:val="24"/>
          <w:szCs w:val="24"/>
        </w:rPr>
        <w:t xml:space="preserve"> manual entry</w:t>
      </w:r>
      <w:r w:rsidR="00FB0C9B" w:rsidRPr="004E3137">
        <w:rPr>
          <w:b/>
          <w:color w:val="4F81BD" w:themeColor="accent1"/>
          <w:sz w:val="24"/>
          <w:szCs w:val="24"/>
        </w:rPr>
        <w:t>)</w:t>
      </w:r>
    </w:p>
    <w:p w:rsidR="00352919" w:rsidRDefault="00352919" w:rsidP="00352919">
      <w:pPr>
        <w:pStyle w:val="ColorfulList-Accent11"/>
        <w:rPr>
          <w:sz w:val="24"/>
          <w:szCs w:val="24"/>
        </w:rPr>
      </w:pPr>
    </w:p>
    <w:p w:rsidR="00352919" w:rsidRDefault="00352919" w:rsidP="00352919">
      <w:pPr>
        <w:pStyle w:val="ColorfulList-Accent11"/>
        <w:rPr>
          <w:sz w:val="24"/>
          <w:szCs w:val="24"/>
        </w:rPr>
      </w:pPr>
      <w:r w:rsidRPr="003A08E7">
        <w:rPr>
          <w:sz w:val="24"/>
          <w:szCs w:val="24"/>
        </w:rPr>
        <w:t>Navigate to the required Crate</w:t>
      </w:r>
    </w:p>
    <w:p w:rsidR="00E9169B" w:rsidRPr="004E3137" w:rsidRDefault="00E9169B" w:rsidP="00352919">
      <w:pPr>
        <w:pStyle w:val="ColorfulList-Accent11"/>
        <w:rPr>
          <w:b/>
          <w:color w:val="4F81BD" w:themeColor="accent1"/>
          <w:sz w:val="24"/>
          <w:szCs w:val="24"/>
        </w:rPr>
      </w:pPr>
    </w:p>
    <w:p w:rsidR="00E9169B" w:rsidRDefault="00E9169B" w:rsidP="00352919">
      <w:pPr>
        <w:pStyle w:val="ColorfulList-Accent11"/>
        <w:numPr>
          <w:ilvl w:val="0"/>
          <w:numId w:val="11"/>
        </w:numPr>
        <w:ind w:left="1080"/>
        <w:rPr>
          <w:sz w:val="24"/>
          <w:szCs w:val="24"/>
        </w:rPr>
      </w:pPr>
      <w:r w:rsidRPr="000D3FB3">
        <w:rPr>
          <w:b/>
          <w:i/>
          <w:sz w:val="24"/>
          <w:szCs w:val="24"/>
        </w:rPr>
        <w:t>Click</w:t>
      </w:r>
      <w:r>
        <w:rPr>
          <w:sz w:val="24"/>
          <w:szCs w:val="24"/>
        </w:rPr>
        <w:t xml:space="preserve"> on </w:t>
      </w:r>
      <w:r w:rsidR="00F35A1A">
        <w:rPr>
          <w:sz w:val="24"/>
          <w:szCs w:val="24"/>
        </w:rPr>
        <w:t xml:space="preserve">the </w:t>
      </w:r>
      <w:r w:rsidR="00F35A1A">
        <w:rPr>
          <w:noProof/>
          <w:sz w:val="24"/>
          <w:szCs w:val="24"/>
          <w:lang w:val="en-US"/>
        </w:rPr>
        <w:drawing>
          <wp:inline distT="0" distB="0" distL="0" distR="0" wp14:anchorId="0494B370" wp14:editId="57B48E40">
            <wp:extent cx="125992" cy="121920"/>
            <wp:effectExtent l="0" t="0" r="7620" b="0"/>
            <wp:docPr id="1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488" cy="121432"/>
                    </a:xfrm>
                    <a:prstGeom prst="rect">
                      <a:avLst/>
                    </a:prstGeom>
                    <a:noFill/>
                    <a:ln>
                      <a:noFill/>
                    </a:ln>
                  </pic:spPr>
                </pic:pic>
              </a:graphicData>
            </a:graphic>
          </wp:inline>
        </w:drawing>
      </w:r>
      <w:r w:rsidR="00F35A1A">
        <w:rPr>
          <w:sz w:val="24"/>
          <w:szCs w:val="24"/>
        </w:rPr>
        <w:t xml:space="preserve">symbol </w:t>
      </w:r>
      <w:r>
        <w:rPr>
          <w:sz w:val="24"/>
          <w:szCs w:val="24"/>
        </w:rPr>
        <w:t xml:space="preserve">next to </w:t>
      </w:r>
      <w:r w:rsidRPr="000D3FB3">
        <w:rPr>
          <w:b/>
          <w:sz w:val="24"/>
          <w:szCs w:val="24"/>
        </w:rPr>
        <w:t xml:space="preserve">Add New </w:t>
      </w:r>
      <w:r w:rsidR="00753C49">
        <w:rPr>
          <w:b/>
          <w:sz w:val="24"/>
          <w:szCs w:val="24"/>
        </w:rPr>
        <w:t>Grant</w:t>
      </w:r>
      <w:r>
        <w:rPr>
          <w:sz w:val="24"/>
          <w:szCs w:val="24"/>
        </w:rPr>
        <w:t xml:space="preserve"> and a pop-up box for Add </w:t>
      </w:r>
      <w:r w:rsidR="00753C49">
        <w:rPr>
          <w:sz w:val="24"/>
          <w:szCs w:val="24"/>
        </w:rPr>
        <w:t>Grant</w:t>
      </w:r>
      <w:r>
        <w:rPr>
          <w:sz w:val="24"/>
          <w:szCs w:val="24"/>
        </w:rPr>
        <w:t xml:space="preserve"> will appear on screen</w:t>
      </w:r>
    </w:p>
    <w:p w:rsidR="00E9169B" w:rsidRDefault="00E9169B" w:rsidP="00352919">
      <w:pPr>
        <w:pStyle w:val="ColorfulList-Accent11"/>
        <w:numPr>
          <w:ilvl w:val="0"/>
          <w:numId w:val="11"/>
        </w:numPr>
        <w:ind w:left="1080"/>
        <w:rPr>
          <w:sz w:val="24"/>
          <w:szCs w:val="24"/>
        </w:rPr>
      </w:pPr>
      <w:r w:rsidRPr="000D3FB3">
        <w:rPr>
          <w:b/>
          <w:i/>
          <w:sz w:val="24"/>
          <w:szCs w:val="24"/>
        </w:rPr>
        <w:t>Enter</w:t>
      </w:r>
      <w:r w:rsidRPr="000D3FB3">
        <w:rPr>
          <w:i/>
          <w:sz w:val="24"/>
          <w:szCs w:val="24"/>
        </w:rPr>
        <w:t xml:space="preserve"> </w:t>
      </w:r>
      <w:r>
        <w:rPr>
          <w:sz w:val="24"/>
          <w:szCs w:val="24"/>
        </w:rPr>
        <w:t xml:space="preserve">the </w:t>
      </w:r>
      <w:r w:rsidR="00753C49">
        <w:rPr>
          <w:b/>
          <w:sz w:val="24"/>
          <w:szCs w:val="24"/>
        </w:rPr>
        <w:t>number, submission year, institution,</w:t>
      </w:r>
      <w:r w:rsidR="00BE4C15">
        <w:rPr>
          <w:b/>
          <w:sz w:val="24"/>
          <w:szCs w:val="24"/>
        </w:rPr>
        <w:t xml:space="preserve"> and </w:t>
      </w:r>
      <w:r w:rsidR="00753C49">
        <w:rPr>
          <w:b/>
          <w:sz w:val="24"/>
          <w:szCs w:val="24"/>
        </w:rPr>
        <w:t xml:space="preserve">title </w:t>
      </w:r>
      <w:r w:rsidR="00753C49" w:rsidRPr="00BE4C15">
        <w:rPr>
          <w:sz w:val="24"/>
          <w:szCs w:val="24"/>
        </w:rPr>
        <w:t>of the grant</w:t>
      </w:r>
      <w:r w:rsidR="00BE4C15">
        <w:rPr>
          <w:sz w:val="24"/>
          <w:szCs w:val="24"/>
        </w:rPr>
        <w:t xml:space="preserve"> you wish to </w:t>
      </w:r>
      <w:r>
        <w:rPr>
          <w:sz w:val="24"/>
          <w:szCs w:val="24"/>
        </w:rPr>
        <w:t>associate with the Crate</w:t>
      </w:r>
      <w:r w:rsidR="00BE4C15">
        <w:rPr>
          <w:sz w:val="24"/>
          <w:szCs w:val="24"/>
        </w:rPr>
        <w:t>.</w:t>
      </w:r>
    </w:p>
    <w:p w:rsidR="00E9169B" w:rsidRPr="00E9169B" w:rsidRDefault="00E9169B" w:rsidP="00352919">
      <w:pPr>
        <w:pStyle w:val="ColorfulList-Accent11"/>
        <w:numPr>
          <w:ilvl w:val="0"/>
          <w:numId w:val="11"/>
        </w:numPr>
        <w:ind w:left="1080"/>
        <w:rPr>
          <w:sz w:val="24"/>
          <w:szCs w:val="24"/>
        </w:rPr>
      </w:pPr>
      <w:r w:rsidRPr="000D3FB3">
        <w:rPr>
          <w:b/>
          <w:i/>
          <w:sz w:val="24"/>
          <w:szCs w:val="24"/>
        </w:rPr>
        <w:t>Click</w:t>
      </w:r>
      <w:r>
        <w:rPr>
          <w:b/>
          <w:sz w:val="24"/>
          <w:szCs w:val="24"/>
        </w:rPr>
        <w:t xml:space="preserve"> </w:t>
      </w:r>
      <w:r w:rsidR="00BE4C15">
        <w:rPr>
          <w:b/>
          <w:sz w:val="24"/>
          <w:szCs w:val="24"/>
        </w:rPr>
        <w:t xml:space="preserve">the </w:t>
      </w:r>
      <w:r>
        <w:rPr>
          <w:b/>
          <w:sz w:val="24"/>
          <w:szCs w:val="24"/>
        </w:rPr>
        <w:t>Add</w:t>
      </w:r>
      <w:r w:rsidR="00BE4C15">
        <w:rPr>
          <w:b/>
          <w:sz w:val="24"/>
          <w:szCs w:val="24"/>
        </w:rPr>
        <w:t xml:space="preserve"> </w:t>
      </w:r>
      <w:r w:rsidR="00BE4C15" w:rsidRPr="00BE4C15">
        <w:rPr>
          <w:sz w:val="24"/>
          <w:szCs w:val="24"/>
        </w:rPr>
        <w:t>button</w:t>
      </w:r>
    </w:p>
    <w:p w:rsidR="00E9169B" w:rsidRPr="003019FD" w:rsidRDefault="00E9169B" w:rsidP="00352919">
      <w:pPr>
        <w:pStyle w:val="ColorfulList-Accent11"/>
        <w:numPr>
          <w:ilvl w:val="0"/>
          <w:numId w:val="11"/>
        </w:numPr>
        <w:ind w:left="1080"/>
        <w:rPr>
          <w:i/>
          <w:sz w:val="24"/>
          <w:szCs w:val="24"/>
        </w:rPr>
      </w:pPr>
      <w:r w:rsidRPr="00D62885">
        <w:rPr>
          <w:i/>
          <w:sz w:val="24"/>
          <w:szCs w:val="24"/>
        </w:rPr>
        <w:t>Repeat above steps to add additional Data Creators</w:t>
      </w:r>
      <w:r>
        <w:rPr>
          <w:i/>
          <w:sz w:val="24"/>
          <w:szCs w:val="24"/>
        </w:rPr>
        <w:t xml:space="preserve"> </w:t>
      </w:r>
    </w:p>
    <w:p w:rsidR="002359F6" w:rsidRPr="004E3137" w:rsidRDefault="007F1AFE" w:rsidP="004E3137">
      <w:pPr>
        <w:pStyle w:val="Heading1"/>
        <w:numPr>
          <w:ilvl w:val="0"/>
          <w:numId w:val="24"/>
        </w:numPr>
        <w:rPr>
          <w:color w:val="4F81BD" w:themeColor="accent1"/>
        </w:rPr>
      </w:pPr>
      <w:r>
        <w:rPr>
          <w:color w:val="4F81BD" w:themeColor="accent1"/>
        </w:rPr>
        <w:t xml:space="preserve"> </w:t>
      </w:r>
      <w:bookmarkStart w:id="15" w:name="_Toc399411872"/>
      <w:r w:rsidR="002359F6" w:rsidRPr="004E3137">
        <w:rPr>
          <w:color w:val="4F81BD" w:themeColor="accent1"/>
        </w:rPr>
        <w:t xml:space="preserve">Remove </w:t>
      </w:r>
      <w:r w:rsidR="00651473" w:rsidRPr="004E3137">
        <w:rPr>
          <w:color w:val="4F81BD" w:themeColor="accent1"/>
        </w:rPr>
        <w:t>Grant infor</w:t>
      </w:r>
      <w:r w:rsidR="002359F6" w:rsidRPr="004E3137">
        <w:rPr>
          <w:color w:val="4F81BD" w:themeColor="accent1"/>
        </w:rPr>
        <w:t>m</w:t>
      </w:r>
      <w:r w:rsidR="00651473" w:rsidRPr="004E3137">
        <w:rPr>
          <w:color w:val="4F81BD" w:themeColor="accent1"/>
        </w:rPr>
        <w:t>a</w:t>
      </w:r>
      <w:r w:rsidR="002359F6" w:rsidRPr="004E3137">
        <w:rPr>
          <w:color w:val="4F81BD" w:themeColor="accent1"/>
        </w:rPr>
        <w:t>tion</w:t>
      </w:r>
      <w:bookmarkEnd w:id="15"/>
      <w:r w:rsidR="00C371D2">
        <w:rPr>
          <w:color w:val="4F81BD" w:themeColor="accent1"/>
        </w:rPr>
        <w:br/>
      </w:r>
    </w:p>
    <w:p w:rsidR="002359F6" w:rsidRPr="00A97120" w:rsidRDefault="002359F6" w:rsidP="00A97120">
      <w:pPr>
        <w:pStyle w:val="ColorfulList-Accent11"/>
        <w:numPr>
          <w:ilvl w:val="0"/>
          <w:numId w:val="19"/>
        </w:numPr>
        <w:rPr>
          <w:sz w:val="24"/>
          <w:szCs w:val="24"/>
        </w:rPr>
      </w:pPr>
      <w:r w:rsidRPr="00A97120">
        <w:rPr>
          <w:b/>
          <w:i/>
          <w:sz w:val="24"/>
          <w:szCs w:val="24"/>
        </w:rPr>
        <w:t>Click</w:t>
      </w:r>
      <w:r w:rsidRPr="00A97120">
        <w:rPr>
          <w:sz w:val="24"/>
          <w:szCs w:val="24"/>
        </w:rPr>
        <w:t xml:space="preserve"> the </w:t>
      </w:r>
      <w:r w:rsidR="00A10B56">
        <w:rPr>
          <w:noProof/>
          <w:lang w:val="en-US"/>
        </w:rPr>
        <w:drawing>
          <wp:inline distT="0" distB="0" distL="0" distR="0" wp14:anchorId="3590287F" wp14:editId="766E6015">
            <wp:extent cx="99060" cy="120759"/>
            <wp:effectExtent l="0" t="0" r="0" b="0"/>
            <wp:docPr id="2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013" cy="121920"/>
                    </a:xfrm>
                    <a:prstGeom prst="rect">
                      <a:avLst/>
                    </a:prstGeom>
                    <a:noFill/>
                    <a:ln>
                      <a:noFill/>
                    </a:ln>
                  </pic:spPr>
                </pic:pic>
              </a:graphicData>
            </a:graphic>
          </wp:inline>
        </w:drawing>
      </w:r>
      <w:r w:rsidRPr="00A97120">
        <w:rPr>
          <w:sz w:val="24"/>
          <w:szCs w:val="24"/>
        </w:rPr>
        <w:t xml:space="preserve"> </w:t>
      </w:r>
      <w:r w:rsidRPr="00A97120">
        <w:rPr>
          <w:b/>
          <w:sz w:val="24"/>
          <w:szCs w:val="24"/>
        </w:rPr>
        <w:t>minus</w:t>
      </w:r>
      <w:r w:rsidRPr="00A97120">
        <w:rPr>
          <w:sz w:val="24"/>
          <w:szCs w:val="24"/>
        </w:rPr>
        <w:t xml:space="preserve"> icon next to the name of the Grant to remove</w:t>
      </w:r>
    </w:p>
    <w:p w:rsidR="005C255C" w:rsidRPr="003019FD" w:rsidRDefault="002359F6" w:rsidP="003019FD">
      <w:pPr>
        <w:pStyle w:val="ColorfulList-Accent11"/>
        <w:numPr>
          <w:ilvl w:val="0"/>
          <w:numId w:val="19"/>
        </w:numPr>
        <w:rPr>
          <w:sz w:val="24"/>
          <w:szCs w:val="24"/>
        </w:rPr>
      </w:pPr>
      <w:r w:rsidRPr="00A97120">
        <w:rPr>
          <w:sz w:val="24"/>
          <w:szCs w:val="24"/>
        </w:rPr>
        <w:t>The Grant is no longer visible in the list</w:t>
      </w:r>
    </w:p>
    <w:p w:rsidR="003C72D4" w:rsidRPr="003C72D4" w:rsidRDefault="007F1AFE" w:rsidP="003C72D4">
      <w:pPr>
        <w:pStyle w:val="Heading1"/>
        <w:numPr>
          <w:ilvl w:val="0"/>
          <w:numId w:val="24"/>
        </w:numPr>
        <w:rPr>
          <w:color w:val="4F81BD" w:themeColor="accent1"/>
        </w:rPr>
      </w:pPr>
      <w:r>
        <w:rPr>
          <w:color w:val="4F81BD" w:themeColor="accent1"/>
        </w:rPr>
        <w:t xml:space="preserve"> </w:t>
      </w:r>
      <w:bookmarkStart w:id="16" w:name="_Toc399411873"/>
      <w:r w:rsidR="008435C9" w:rsidRPr="004E3137">
        <w:rPr>
          <w:color w:val="4F81BD" w:themeColor="accent1"/>
        </w:rPr>
        <w:t>Download a Crate</w:t>
      </w:r>
      <w:r w:rsidR="003C72D4">
        <w:rPr>
          <w:color w:val="4F81BD" w:themeColor="accent1"/>
        </w:rPr>
        <w:t xml:space="preserve"> as a zip file</w:t>
      </w:r>
      <w:bookmarkEnd w:id="16"/>
      <w:r w:rsidR="003C72D4">
        <w:rPr>
          <w:color w:val="4F81BD" w:themeColor="accent1"/>
        </w:rPr>
        <w:br/>
      </w:r>
    </w:p>
    <w:p w:rsidR="003C72D4" w:rsidRDefault="003C72D4" w:rsidP="003C72D4">
      <w:pPr>
        <w:pStyle w:val="ColorfulList-Accent11"/>
        <w:numPr>
          <w:ilvl w:val="0"/>
          <w:numId w:val="12"/>
        </w:numPr>
        <w:rPr>
          <w:sz w:val="24"/>
          <w:szCs w:val="24"/>
        </w:rPr>
      </w:pPr>
      <w:r w:rsidRPr="003A08E7">
        <w:rPr>
          <w:sz w:val="24"/>
          <w:szCs w:val="24"/>
        </w:rPr>
        <w:t>Navigate to the required Crate</w:t>
      </w:r>
    </w:p>
    <w:p w:rsidR="003C72D4" w:rsidRDefault="003C72D4" w:rsidP="003C72D4">
      <w:pPr>
        <w:pStyle w:val="ColorfulList-Accent11"/>
        <w:numPr>
          <w:ilvl w:val="0"/>
          <w:numId w:val="12"/>
        </w:numPr>
        <w:rPr>
          <w:sz w:val="24"/>
          <w:szCs w:val="24"/>
        </w:rPr>
      </w:pPr>
      <w:r w:rsidRPr="00B16141">
        <w:rPr>
          <w:b/>
          <w:i/>
          <w:sz w:val="24"/>
          <w:szCs w:val="24"/>
        </w:rPr>
        <w:t>Click</w:t>
      </w:r>
      <w:r>
        <w:rPr>
          <w:sz w:val="24"/>
          <w:szCs w:val="24"/>
        </w:rPr>
        <w:t xml:space="preserve"> the  </w:t>
      </w:r>
      <w:r>
        <w:rPr>
          <w:noProof/>
          <w:sz w:val="24"/>
          <w:szCs w:val="24"/>
          <w:lang w:val="en-US"/>
        </w:rPr>
        <w:drawing>
          <wp:inline distT="0" distB="0" distL="0" distR="0" wp14:anchorId="55B650CA" wp14:editId="4E462DA6">
            <wp:extent cx="338590" cy="121920"/>
            <wp:effectExtent l="0" t="0" r="4445" b="0"/>
            <wp:docPr id="2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010" cy="125312"/>
                    </a:xfrm>
                    <a:prstGeom prst="rect">
                      <a:avLst/>
                    </a:prstGeom>
                    <a:noFill/>
                    <a:ln>
                      <a:noFill/>
                    </a:ln>
                  </pic:spPr>
                </pic:pic>
              </a:graphicData>
            </a:graphic>
          </wp:inline>
        </w:drawing>
      </w:r>
      <w:r>
        <w:rPr>
          <w:sz w:val="24"/>
          <w:szCs w:val="24"/>
        </w:rPr>
        <w:t xml:space="preserve"> </w:t>
      </w:r>
      <w:r w:rsidRPr="00B16141">
        <w:rPr>
          <w:b/>
          <w:sz w:val="24"/>
          <w:szCs w:val="24"/>
        </w:rPr>
        <w:t xml:space="preserve">download </w:t>
      </w:r>
      <w:r>
        <w:rPr>
          <w:b/>
          <w:sz w:val="24"/>
          <w:szCs w:val="24"/>
        </w:rPr>
        <w:t>button</w:t>
      </w:r>
      <w:r>
        <w:rPr>
          <w:sz w:val="24"/>
          <w:szCs w:val="24"/>
        </w:rPr>
        <w:t xml:space="preserve"> from the top right-hand menu bar</w:t>
      </w:r>
    </w:p>
    <w:p w:rsidR="003C72D4" w:rsidRPr="00AF4759" w:rsidRDefault="003C72D4" w:rsidP="003C72D4">
      <w:pPr>
        <w:pStyle w:val="ColorfulList-Accent11"/>
        <w:numPr>
          <w:ilvl w:val="0"/>
          <w:numId w:val="12"/>
        </w:numPr>
        <w:rPr>
          <w:sz w:val="24"/>
          <w:szCs w:val="24"/>
        </w:rPr>
      </w:pPr>
      <w:r>
        <w:rPr>
          <w:b/>
          <w:i/>
          <w:sz w:val="24"/>
          <w:szCs w:val="24"/>
        </w:rPr>
        <w:t xml:space="preserve">Click </w:t>
      </w:r>
      <w:r w:rsidRPr="00BB3676">
        <w:rPr>
          <w:sz w:val="24"/>
          <w:szCs w:val="24"/>
        </w:rPr>
        <w:t>the</w:t>
      </w:r>
      <w:r>
        <w:rPr>
          <w:b/>
          <w:i/>
          <w:sz w:val="24"/>
          <w:szCs w:val="24"/>
        </w:rPr>
        <w:t xml:space="preserve"> </w:t>
      </w:r>
      <w:r>
        <w:rPr>
          <w:b/>
          <w:i/>
          <w:noProof/>
          <w:sz w:val="24"/>
          <w:szCs w:val="24"/>
          <w:lang w:val="en-US"/>
        </w:rPr>
        <w:drawing>
          <wp:inline distT="0" distB="0" distL="0" distR="0" wp14:anchorId="75521217" wp14:editId="688D05EC">
            <wp:extent cx="151393" cy="91440"/>
            <wp:effectExtent l="0" t="0" r="1270" b="3810"/>
            <wp:docPr id="2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901" cy="92955"/>
                    </a:xfrm>
                    <a:prstGeom prst="rect">
                      <a:avLst/>
                    </a:prstGeom>
                    <a:noFill/>
                    <a:ln>
                      <a:noFill/>
                    </a:ln>
                  </pic:spPr>
                </pic:pic>
              </a:graphicData>
            </a:graphic>
          </wp:inline>
        </w:drawing>
      </w:r>
      <w:r w:rsidRPr="00BB3676">
        <w:rPr>
          <w:b/>
          <w:i/>
          <w:sz w:val="24"/>
          <w:szCs w:val="24"/>
        </w:rPr>
        <w:t xml:space="preserve"> </w:t>
      </w:r>
      <w:r>
        <w:rPr>
          <w:b/>
          <w:i/>
          <w:sz w:val="24"/>
          <w:szCs w:val="24"/>
        </w:rPr>
        <w:t xml:space="preserve">zip </w:t>
      </w:r>
      <w:r w:rsidRPr="00B46DA0">
        <w:rPr>
          <w:i/>
          <w:sz w:val="24"/>
          <w:szCs w:val="24"/>
        </w:rPr>
        <w:t xml:space="preserve">button </w:t>
      </w:r>
      <w:r>
        <w:rPr>
          <w:i/>
          <w:sz w:val="24"/>
          <w:szCs w:val="24"/>
        </w:rPr>
        <w:t xml:space="preserve"> </w:t>
      </w:r>
      <w:r w:rsidRPr="00BB3676">
        <w:rPr>
          <w:sz w:val="24"/>
          <w:szCs w:val="24"/>
        </w:rPr>
        <w:t>and the file will</w:t>
      </w:r>
      <w:r>
        <w:rPr>
          <w:sz w:val="24"/>
          <w:szCs w:val="24"/>
        </w:rPr>
        <w:t xml:space="preserve"> download</w:t>
      </w:r>
      <w:r w:rsidRPr="00BB3676">
        <w:rPr>
          <w:sz w:val="24"/>
          <w:szCs w:val="24"/>
        </w:rPr>
        <w:t xml:space="preserve"> to you</w:t>
      </w:r>
      <w:r>
        <w:rPr>
          <w:sz w:val="24"/>
          <w:szCs w:val="24"/>
        </w:rPr>
        <w:t>r</w:t>
      </w:r>
      <w:r w:rsidRPr="00BB3676">
        <w:rPr>
          <w:sz w:val="24"/>
          <w:szCs w:val="24"/>
        </w:rPr>
        <w:t xml:space="preserve"> computer</w:t>
      </w:r>
    </w:p>
    <w:p w:rsidR="003C72D4" w:rsidRPr="00CF4A65" w:rsidRDefault="003C72D4" w:rsidP="00CF4A65">
      <w:pPr>
        <w:ind w:left="720"/>
        <w:rPr>
          <w:i/>
          <w:color w:val="4F81BD" w:themeColor="accent1"/>
          <w:sz w:val="24"/>
          <w:szCs w:val="24"/>
        </w:rPr>
      </w:pPr>
      <w:r w:rsidRPr="00352919">
        <w:rPr>
          <w:sz w:val="24"/>
          <w:szCs w:val="24"/>
        </w:rPr>
        <w:lastRenderedPageBreak/>
        <w:sym w:font="Webdings" w:char="F069"/>
      </w:r>
      <w:r>
        <w:rPr>
          <w:sz w:val="24"/>
          <w:szCs w:val="24"/>
        </w:rPr>
        <w:t xml:space="preserve"> </w:t>
      </w:r>
      <w:r w:rsidRPr="00AF4759">
        <w:rPr>
          <w:i/>
          <w:color w:val="4F81BD" w:themeColor="accent1"/>
          <w:sz w:val="24"/>
          <w:szCs w:val="24"/>
        </w:rPr>
        <w:t xml:space="preserve">Cr8it download </w:t>
      </w:r>
      <w:r w:rsidR="00F1330E">
        <w:rPr>
          <w:i/>
          <w:color w:val="4F81BD" w:themeColor="accent1"/>
          <w:sz w:val="24"/>
          <w:szCs w:val="24"/>
        </w:rPr>
        <w:t>zip file function</w:t>
      </w:r>
      <w:r w:rsidR="00C8523D">
        <w:rPr>
          <w:i/>
          <w:color w:val="4F81BD" w:themeColor="accent1"/>
          <w:sz w:val="24"/>
          <w:szCs w:val="24"/>
        </w:rPr>
        <w:t xml:space="preserve"> will download your crate </w:t>
      </w:r>
      <w:r w:rsidR="00F1330E">
        <w:rPr>
          <w:i/>
          <w:color w:val="4F81BD" w:themeColor="accent1"/>
          <w:sz w:val="24"/>
          <w:szCs w:val="24"/>
        </w:rPr>
        <w:t>as a zip file</w:t>
      </w:r>
      <w:r w:rsidR="00C8523D">
        <w:rPr>
          <w:i/>
          <w:color w:val="4F81BD" w:themeColor="accent1"/>
          <w:sz w:val="24"/>
          <w:szCs w:val="24"/>
        </w:rPr>
        <w:t>.</w:t>
      </w:r>
      <w:r w:rsidR="00F1330E">
        <w:rPr>
          <w:i/>
          <w:color w:val="4F81BD" w:themeColor="accent1"/>
          <w:sz w:val="24"/>
          <w:szCs w:val="24"/>
        </w:rPr>
        <w:t xml:space="preserve"> The zip file will also contain a README.html file which provides originating information about your crate, i.e. metadata associated with your crate and its contents.</w:t>
      </w:r>
    </w:p>
    <w:p w:rsidR="003C72D4" w:rsidRPr="003C72D4" w:rsidRDefault="003C72D4" w:rsidP="003C72D4">
      <w:pPr>
        <w:pStyle w:val="Heading1"/>
        <w:numPr>
          <w:ilvl w:val="0"/>
          <w:numId w:val="24"/>
        </w:numPr>
        <w:rPr>
          <w:color w:val="4F81BD" w:themeColor="accent1"/>
        </w:rPr>
      </w:pPr>
      <w:bookmarkStart w:id="17" w:name="_Toc399411874"/>
      <w:r w:rsidRPr="003C72D4">
        <w:rPr>
          <w:color w:val="4F81BD" w:themeColor="accent1"/>
        </w:rPr>
        <w:t xml:space="preserve">Download a Crate as an </w:t>
      </w:r>
      <w:proofErr w:type="spellStart"/>
      <w:r w:rsidRPr="003C72D4">
        <w:rPr>
          <w:color w:val="4F81BD" w:themeColor="accent1"/>
        </w:rPr>
        <w:t>e</w:t>
      </w:r>
      <w:r>
        <w:rPr>
          <w:color w:val="4F81BD" w:themeColor="accent1"/>
        </w:rPr>
        <w:t>P</w:t>
      </w:r>
      <w:r w:rsidRPr="003C72D4">
        <w:rPr>
          <w:color w:val="4F81BD" w:themeColor="accent1"/>
        </w:rPr>
        <w:t>ub</w:t>
      </w:r>
      <w:proofErr w:type="spellEnd"/>
      <w:r w:rsidRPr="003C72D4">
        <w:rPr>
          <w:color w:val="4F81BD" w:themeColor="accent1"/>
        </w:rPr>
        <w:t xml:space="preserve"> file</w:t>
      </w:r>
      <w:bookmarkEnd w:id="17"/>
      <w:r w:rsidR="00B16141" w:rsidRPr="00267F55">
        <w:rPr>
          <w:color w:val="E36C0A"/>
        </w:rPr>
        <w:br/>
      </w:r>
    </w:p>
    <w:p w:rsidR="003C72D4" w:rsidRDefault="003C72D4" w:rsidP="003C72D4">
      <w:pPr>
        <w:pStyle w:val="ColorfulList-Accent11"/>
        <w:numPr>
          <w:ilvl w:val="0"/>
          <w:numId w:val="12"/>
        </w:numPr>
        <w:rPr>
          <w:sz w:val="24"/>
          <w:szCs w:val="24"/>
        </w:rPr>
      </w:pPr>
      <w:r w:rsidRPr="003A08E7">
        <w:rPr>
          <w:sz w:val="24"/>
          <w:szCs w:val="24"/>
        </w:rPr>
        <w:t>Navigate to the required Crate</w:t>
      </w:r>
    </w:p>
    <w:p w:rsidR="003C72D4" w:rsidRDefault="003C72D4" w:rsidP="003C72D4">
      <w:pPr>
        <w:pStyle w:val="ColorfulList-Accent11"/>
        <w:numPr>
          <w:ilvl w:val="0"/>
          <w:numId w:val="12"/>
        </w:numPr>
        <w:rPr>
          <w:sz w:val="24"/>
          <w:szCs w:val="24"/>
        </w:rPr>
      </w:pPr>
      <w:r w:rsidRPr="00B16141">
        <w:rPr>
          <w:b/>
          <w:i/>
          <w:sz w:val="24"/>
          <w:szCs w:val="24"/>
        </w:rPr>
        <w:t>Click</w:t>
      </w:r>
      <w:r>
        <w:rPr>
          <w:sz w:val="24"/>
          <w:szCs w:val="24"/>
        </w:rPr>
        <w:t xml:space="preserve"> the  </w:t>
      </w:r>
      <w:r>
        <w:rPr>
          <w:noProof/>
          <w:sz w:val="24"/>
          <w:szCs w:val="24"/>
          <w:lang w:val="en-US"/>
        </w:rPr>
        <w:drawing>
          <wp:inline distT="0" distB="0" distL="0" distR="0" wp14:anchorId="58421060" wp14:editId="797B0A03">
            <wp:extent cx="338590" cy="121920"/>
            <wp:effectExtent l="0" t="0" r="4445" b="0"/>
            <wp:docPr id="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010" cy="125312"/>
                    </a:xfrm>
                    <a:prstGeom prst="rect">
                      <a:avLst/>
                    </a:prstGeom>
                    <a:noFill/>
                    <a:ln>
                      <a:noFill/>
                    </a:ln>
                  </pic:spPr>
                </pic:pic>
              </a:graphicData>
            </a:graphic>
          </wp:inline>
        </w:drawing>
      </w:r>
      <w:r>
        <w:rPr>
          <w:sz w:val="24"/>
          <w:szCs w:val="24"/>
        </w:rPr>
        <w:t xml:space="preserve"> </w:t>
      </w:r>
      <w:r w:rsidRPr="00B16141">
        <w:rPr>
          <w:b/>
          <w:sz w:val="24"/>
          <w:szCs w:val="24"/>
        </w:rPr>
        <w:t xml:space="preserve">download </w:t>
      </w:r>
      <w:r>
        <w:rPr>
          <w:b/>
          <w:sz w:val="24"/>
          <w:szCs w:val="24"/>
        </w:rPr>
        <w:t>button</w:t>
      </w:r>
      <w:r>
        <w:rPr>
          <w:sz w:val="24"/>
          <w:szCs w:val="24"/>
        </w:rPr>
        <w:t xml:space="preserve"> from the top right-hand menu bar</w:t>
      </w:r>
    </w:p>
    <w:p w:rsidR="003C72D4" w:rsidRPr="00AF4759" w:rsidRDefault="003C72D4" w:rsidP="003C72D4">
      <w:pPr>
        <w:pStyle w:val="ColorfulList-Accent11"/>
        <w:numPr>
          <w:ilvl w:val="0"/>
          <w:numId w:val="12"/>
        </w:numPr>
        <w:rPr>
          <w:sz w:val="24"/>
          <w:szCs w:val="24"/>
        </w:rPr>
      </w:pPr>
      <w:r>
        <w:rPr>
          <w:b/>
          <w:i/>
          <w:sz w:val="24"/>
          <w:szCs w:val="24"/>
        </w:rPr>
        <w:t xml:space="preserve">Click </w:t>
      </w:r>
      <w:r w:rsidRPr="00BB3676">
        <w:rPr>
          <w:sz w:val="24"/>
          <w:szCs w:val="24"/>
        </w:rPr>
        <w:t>the</w:t>
      </w:r>
      <w:r>
        <w:rPr>
          <w:b/>
          <w:i/>
          <w:sz w:val="24"/>
          <w:szCs w:val="24"/>
        </w:rPr>
        <w:t xml:space="preserve"> </w:t>
      </w:r>
      <w:r>
        <w:rPr>
          <w:b/>
          <w:i/>
          <w:noProof/>
          <w:sz w:val="24"/>
          <w:szCs w:val="24"/>
          <w:lang w:val="en-US"/>
        </w:rPr>
        <w:drawing>
          <wp:inline distT="0" distB="0" distL="0" distR="0">
            <wp:extent cx="281940" cy="126387"/>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ub_button.jpg"/>
                    <pic:cNvPicPr/>
                  </pic:nvPicPr>
                  <pic:blipFill>
                    <a:blip r:embed="rId23">
                      <a:extLst>
                        <a:ext uri="{28A0092B-C50C-407E-A947-70E740481C1C}">
                          <a14:useLocalDpi xmlns:a14="http://schemas.microsoft.com/office/drawing/2010/main" val="0"/>
                        </a:ext>
                      </a:extLst>
                    </a:blip>
                    <a:stretch>
                      <a:fillRect/>
                    </a:stretch>
                  </pic:blipFill>
                  <pic:spPr>
                    <a:xfrm>
                      <a:off x="0" y="0"/>
                      <a:ext cx="286360" cy="128368"/>
                    </a:xfrm>
                    <a:prstGeom prst="rect">
                      <a:avLst/>
                    </a:prstGeom>
                  </pic:spPr>
                </pic:pic>
              </a:graphicData>
            </a:graphic>
          </wp:inline>
        </w:drawing>
      </w:r>
      <w:r w:rsidRPr="00BB3676">
        <w:rPr>
          <w:b/>
          <w:i/>
          <w:sz w:val="24"/>
          <w:szCs w:val="24"/>
        </w:rPr>
        <w:t xml:space="preserve"> </w:t>
      </w:r>
      <w:r>
        <w:rPr>
          <w:i/>
          <w:sz w:val="24"/>
          <w:szCs w:val="24"/>
        </w:rPr>
        <w:t xml:space="preserve"> </w:t>
      </w:r>
      <w:proofErr w:type="spellStart"/>
      <w:r>
        <w:rPr>
          <w:b/>
          <w:i/>
          <w:sz w:val="24"/>
          <w:szCs w:val="24"/>
        </w:rPr>
        <w:t>eP</w:t>
      </w:r>
      <w:r w:rsidRPr="00B46DA0">
        <w:rPr>
          <w:b/>
          <w:i/>
          <w:sz w:val="24"/>
          <w:szCs w:val="24"/>
        </w:rPr>
        <w:t>ub</w:t>
      </w:r>
      <w:proofErr w:type="spellEnd"/>
      <w:r>
        <w:rPr>
          <w:i/>
          <w:sz w:val="24"/>
          <w:szCs w:val="24"/>
        </w:rPr>
        <w:t xml:space="preserve"> button </w:t>
      </w:r>
      <w:r w:rsidRPr="00BB3676">
        <w:rPr>
          <w:sz w:val="24"/>
          <w:szCs w:val="24"/>
        </w:rPr>
        <w:t>and the file will</w:t>
      </w:r>
      <w:r>
        <w:rPr>
          <w:sz w:val="24"/>
          <w:szCs w:val="24"/>
        </w:rPr>
        <w:t xml:space="preserve"> download</w:t>
      </w:r>
      <w:r w:rsidRPr="00BB3676">
        <w:rPr>
          <w:sz w:val="24"/>
          <w:szCs w:val="24"/>
        </w:rPr>
        <w:t xml:space="preserve"> to you</w:t>
      </w:r>
      <w:r>
        <w:rPr>
          <w:sz w:val="24"/>
          <w:szCs w:val="24"/>
        </w:rPr>
        <w:t>r</w:t>
      </w:r>
      <w:r w:rsidRPr="00BB3676">
        <w:rPr>
          <w:sz w:val="24"/>
          <w:szCs w:val="24"/>
        </w:rPr>
        <w:t xml:space="preserve"> computer</w:t>
      </w:r>
    </w:p>
    <w:p w:rsidR="004E3137" w:rsidRDefault="003C72D4" w:rsidP="00F1330E">
      <w:pPr>
        <w:ind w:left="720"/>
        <w:rPr>
          <w:i/>
          <w:color w:val="4F81BD" w:themeColor="accent1"/>
          <w:sz w:val="24"/>
          <w:szCs w:val="24"/>
        </w:rPr>
      </w:pPr>
      <w:r w:rsidRPr="00352919">
        <w:rPr>
          <w:sz w:val="24"/>
          <w:szCs w:val="24"/>
        </w:rPr>
        <w:sym w:font="Webdings" w:char="F069"/>
      </w:r>
      <w:r>
        <w:rPr>
          <w:sz w:val="24"/>
          <w:szCs w:val="24"/>
        </w:rPr>
        <w:t xml:space="preserve"> </w:t>
      </w:r>
      <w:r w:rsidR="00F1330E" w:rsidRPr="00AF4759">
        <w:rPr>
          <w:i/>
          <w:color w:val="4F81BD" w:themeColor="accent1"/>
          <w:sz w:val="24"/>
          <w:szCs w:val="24"/>
        </w:rPr>
        <w:t xml:space="preserve">Cr8it download </w:t>
      </w:r>
      <w:proofErr w:type="spellStart"/>
      <w:r w:rsidR="00F1330E">
        <w:rPr>
          <w:i/>
          <w:color w:val="4F81BD" w:themeColor="accent1"/>
          <w:sz w:val="24"/>
          <w:szCs w:val="24"/>
        </w:rPr>
        <w:t>ePub</w:t>
      </w:r>
      <w:proofErr w:type="spellEnd"/>
      <w:r w:rsidR="00F1330E">
        <w:rPr>
          <w:i/>
          <w:color w:val="4F81BD" w:themeColor="accent1"/>
          <w:sz w:val="24"/>
          <w:szCs w:val="24"/>
        </w:rPr>
        <w:t xml:space="preserve"> functions will download your crate with an </w:t>
      </w:r>
      <w:proofErr w:type="spellStart"/>
      <w:r w:rsidR="00F1330E">
        <w:rPr>
          <w:i/>
          <w:color w:val="4F81BD" w:themeColor="accent1"/>
          <w:sz w:val="24"/>
          <w:szCs w:val="24"/>
        </w:rPr>
        <w:t>ePub</w:t>
      </w:r>
      <w:proofErr w:type="spellEnd"/>
      <w:r w:rsidR="00F1330E">
        <w:rPr>
          <w:i/>
          <w:color w:val="4F81BD" w:themeColor="accent1"/>
          <w:sz w:val="24"/>
          <w:szCs w:val="24"/>
        </w:rPr>
        <w:t xml:space="preserve"> file extension (.EPUB) in the standard open </w:t>
      </w:r>
      <w:proofErr w:type="spellStart"/>
      <w:r w:rsidR="00F1330E">
        <w:rPr>
          <w:i/>
          <w:color w:val="4F81BD" w:themeColor="accent1"/>
          <w:sz w:val="24"/>
          <w:szCs w:val="24"/>
        </w:rPr>
        <w:t>ebook</w:t>
      </w:r>
      <w:proofErr w:type="spellEnd"/>
      <w:r w:rsidR="00F1330E">
        <w:rPr>
          <w:i/>
          <w:color w:val="4F81BD" w:themeColor="accent1"/>
          <w:sz w:val="24"/>
          <w:szCs w:val="24"/>
        </w:rPr>
        <w:t xml:space="preserve"> format.</w:t>
      </w:r>
    </w:p>
    <w:p w:rsidR="002A25EC" w:rsidRPr="004E3137" w:rsidRDefault="002A25EC" w:rsidP="004E3137">
      <w:pPr>
        <w:pStyle w:val="Heading1"/>
        <w:numPr>
          <w:ilvl w:val="0"/>
          <w:numId w:val="24"/>
        </w:numPr>
        <w:rPr>
          <w:color w:val="4F81BD" w:themeColor="accent1"/>
        </w:rPr>
      </w:pPr>
      <w:bookmarkStart w:id="18" w:name="_Toc399411875"/>
      <w:r w:rsidRPr="004E3137">
        <w:rPr>
          <w:color w:val="4F81BD" w:themeColor="accent1"/>
        </w:rPr>
        <w:t>Delete a Crate</w:t>
      </w:r>
      <w:bookmarkEnd w:id="18"/>
    </w:p>
    <w:p w:rsidR="00093124" w:rsidRDefault="00093124" w:rsidP="00093124">
      <w:pPr>
        <w:pStyle w:val="ColorfulList-Accent11"/>
        <w:ind w:left="756"/>
        <w:rPr>
          <w:sz w:val="24"/>
          <w:szCs w:val="24"/>
        </w:rPr>
      </w:pPr>
    </w:p>
    <w:p w:rsidR="009C6CAA" w:rsidRPr="00093124" w:rsidRDefault="00093124" w:rsidP="00741E68">
      <w:pPr>
        <w:pStyle w:val="ColorfulList-Accent11"/>
        <w:numPr>
          <w:ilvl w:val="0"/>
          <w:numId w:val="13"/>
        </w:numPr>
      </w:pPr>
      <w:r w:rsidRPr="00093124">
        <w:rPr>
          <w:sz w:val="24"/>
          <w:szCs w:val="24"/>
        </w:rPr>
        <w:t>Navigate to the required Crate</w:t>
      </w:r>
    </w:p>
    <w:p w:rsidR="00093124" w:rsidRPr="00C200BA" w:rsidRDefault="00093124" w:rsidP="00741E68">
      <w:pPr>
        <w:pStyle w:val="ColorfulList-Accent11"/>
        <w:numPr>
          <w:ilvl w:val="0"/>
          <w:numId w:val="13"/>
        </w:numPr>
      </w:pPr>
      <w:r w:rsidRPr="00C200BA">
        <w:rPr>
          <w:b/>
          <w:i/>
          <w:sz w:val="24"/>
          <w:szCs w:val="24"/>
        </w:rPr>
        <w:t xml:space="preserve">Click </w:t>
      </w:r>
      <w:r>
        <w:rPr>
          <w:sz w:val="24"/>
          <w:szCs w:val="24"/>
        </w:rPr>
        <w:t xml:space="preserve">the  </w:t>
      </w:r>
      <w:r w:rsidR="00A10B56">
        <w:rPr>
          <w:noProof/>
          <w:lang w:val="en-US"/>
        </w:rPr>
        <w:drawing>
          <wp:inline distT="0" distB="0" distL="0" distR="0" wp14:anchorId="449929CD" wp14:editId="42E56D45">
            <wp:extent cx="310722" cy="132949"/>
            <wp:effectExtent l="0" t="0" r="0" b="635"/>
            <wp:docPr id="2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508" cy="133713"/>
                    </a:xfrm>
                    <a:prstGeom prst="rect">
                      <a:avLst/>
                    </a:prstGeom>
                    <a:noFill/>
                    <a:ln>
                      <a:noFill/>
                    </a:ln>
                  </pic:spPr>
                </pic:pic>
              </a:graphicData>
            </a:graphic>
          </wp:inline>
        </w:drawing>
      </w:r>
      <w:r w:rsidR="00C200BA">
        <w:rPr>
          <w:sz w:val="24"/>
          <w:szCs w:val="24"/>
        </w:rPr>
        <w:t xml:space="preserve"> button and a pop-up box will prompt you if there is content in your crate</w:t>
      </w:r>
    </w:p>
    <w:p w:rsidR="00C200BA" w:rsidRPr="009C6CAA" w:rsidRDefault="00C200BA" w:rsidP="00741E68">
      <w:pPr>
        <w:pStyle w:val="ColorfulList-Accent11"/>
        <w:numPr>
          <w:ilvl w:val="0"/>
          <w:numId w:val="13"/>
        </w:numPr>
      </w:pPr>
      <w:r>
        <w:rPr>
          <w:b/>
          <w:i/>
          <w:sz w:val="24"/>
          <w:szCs w:val="24"/>
        </w:rPr>
        <w:t xml:space="preserve">Click </w:t>
      </w:r>
      <w:r w:rsidRPr="00C200BA">
        <w:rPr>
          <w:b/>
          <w:sz w:val="24"/>
          <w:szCs w:val="24"/>
        </w:rPr>
        <w:t>Delete</w:t>
      </w:r>
      <w:r>
        <w:rPr>
          <w:b/>
          <w:sz w:val="24"/>
          <w:szCs w:val="24"/>
        </w:rPr>
        <w:t xml:space="preserve"> </w:t>
      </w:r>
      <w:r w:rsidRPr="00C200BA">
        <w:rPr>
          <w:sz w:val="24"/>
          <w:szCs w:val="24"/>
        </w:rPr>
        <w:t>button</w:t>
      </w:r>
    </w:p>
    <w:p w:rsidR="008435C9" w:rsidRDefault="007F1AFE" w:rsidP="004E3137">
      <w:pPr>
        <w:pStyle w:val="Heading1"/>
        <w:numPr>
          <w:ilvl w:val="0"/>
          <w:numId w:val="24"/>
        </w:numPr>
        <w:rPr>
          <w:color w:val="4F81BD" w:themeColor="accent1"/>
        </w:rPr>
      </w:pPr>
      <w:r>
        <w:rPr>
          <w:color w:val="4F81BD" w:themeColor="accent1"/>
        </w:rPr>
        <w:t xml:space="preserve"> </w:t>
      </w:r>
      <w:bookmarkStart w:id="19" w:name="_Toc399411876"/>
      <w:r w:rsidR="00D760EA">
        <w:rPr>
          <w:color w:val="4F81BD" w:themeColor="accent1"/>
        </w:rPr>
        <w:t>Check</w:t>
      </w:r>
      <w:r w:rsidR="000614C7" w:rsidRPr="004E3137">
        <w:rPr>
          <w:color w:val="4F81BD" w:themeColor="accent1"/>
        </w:rPr>
        <w:t xml:space="preserve"> </w:t>
      </w:r>
      <w:r w:rsidR="008435C9" w:rsidRPr="004E3137">
        <w:rPr>
          <w:color w:val="4F81BD" w:themeColor="accent1"/>
        </w:rPr>
        <w:t>a</w:t>
      </w:r>
      <w:r w:rsidR="000614C7" w:rsidRPr="004E3137">
        <w:rPr>
          <w:color w:val="4F81BD" w:themeColor="accent1"/>
        </w:rPr>
        <w:t xml:space="preserve"> Crate</w:t>
      </w:r>
      <w:bookmarkEnd w:id="19"/>
    </w:p>
    <w:p w:rsidR="00B448F1" w:rsidRDefault="00B448F1" w:rsidP="00B448F1"/>
    <w:p w:rsidR="002043E0" w:rsidRPr="00093124" w:rsidRDefault="002043E0" w:rsidP="002043E0">
      <w:pPr>
        <w:pStyle w:val="ColorfulList-Accent11"/>
        <w:numPr>
          <w:ilvl w:val="0"/>
          <w:numId w:val="13"/>
        </w:numPr>
      </w:pPr>
      <w:r w:rsidRPr="00093124">
        <w:rPr>
          <w:sz w:val="24"/>
          <w:szCs w:val="24"/>
        </w:rPr>
        <w:t>Navigate to the required Crate</w:t>
      </w:r>
    </w:p>
    <w:p w:rsidR="002043E0" w:rsidRPr="00C200BA" w:rsidRDefault="002043E0" w:rsidP="002043E0">
      <w:pPr>
        <w:pStyle w:val="ColorfulList-Accent11"/>
        <w:numPr>
          <w:ilvl w:val="0"/>
          <w:numId w:val="13"/>
        </w:numPr>
      </w:pPr>
      <w:r w:rsidRPr="00C200BA">
        <w:rPr>
          <w:b/>
          <w:i/>
          <w:sz w:val="24"/>
          <w:szCs w:val="24"/>
        </w:rPr>
        <w:t xml:space="preserve">Click </w:t>
      </w:r>
      <w:r>
        <w:rPr>
          <w:sz w:val="24"/>
          <w:szCs w:val="24"/>
        </w:rPr>
        <w:t xml:space="preserve">the  </w:t>
      </w:r>
      <w:r>
        <w:rPr>
          <w:noProof/>
          <w:sz w:val="24"/>
          <w:szCs w:val="24"/>
          <w:lang w:val="en-US"/>
        </w:rPr>
        <w:drawing>
          <wp:inline distT="0" distB="0" distL="0" distR="0">
            <wp:extent cx="378939" cy="1219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_crate.jpg"/>
                    <pic:cNvPicPr/>
                  </pic:nvPicPr>
                  <pic:blipFill>
                    <a:blip r:embed="rId25">
                      <a:extLst>
                        <a:ext uri="{28A0092B-C50C-407E-A947-70E740481C1C}">
                          <a14:useLocalDpi xmlns:a14="http://schemas.microsoft.com/office/drawing/2010/main" val="0"/>
                        </a:ext>
                      </a:extLst>
                    </a:blip>
                    <a:stretch>
                      <a:fillRect/>
                    </a:stretch>
                  </pic:blipFill>
                  <pic:spPr>
                    <a:xfrm>
                      <a:off x="0" y="0"/>
                      <a:ext cx="381000" cy="122583"/>
                    </a:xfrm>
                    <a:prstGeom prst="rect">
                      <a:avLst/>
                    </a:prstGeom>
                  </pic:spPr>
                </pic:pic>
              </a:graphicData>
            </a:graphic>
          </wp:inline>
        </w:drawing>
      </w:r>
      <w:r>
        <w:rPr>
          <w:sz w:val="24"/>
          <w:szCs w:val="24"/>
        </w:rPr>
        <w:t xml:space="preserve"> </w:t>
      </w:r>
      <w:r w:rsidRPr="002043E0">
        <w:rPr>
          <w:b/>
          <w:i/>
          <w:sz w:val="24"/>
          <w:szCs w:val="24"/>
        </w:rPr>
        <w:t>check crate</w:t>
      </w:r>
      <w:r>
        <w:rPr>
          <w:sz w:val="24"/>
          <w:szCs w:val="24"/>
        </w:rPr>
        <w:t xml:space="preserve"> button and a pop-up box </w:t>
      </w:r>
      <w:r w:rsidRPr="002043E0">
        <w:rPr>
          <w:b/>
          <w:i/>
          <w:sz w:val="24"/>
          <w:szCs w:val="24"/>
        </w:rPr>
        <w:t>Create Check Results</w:t>
      </w:r>
      <w:r>
        <w:rPr>
          <w:sz w:val="24"/>
          <w:szCs w:val="24"/>
        </w:rPr>
        <w:t xml:space="preserve"> will provide </w:t>
      </w:r>
      <w:r w:rsidR="009E5C73">
        <w:rPr>
          <w:sz w:val="24"/>
          <w:szCs w:val="24"/>
        </w:rPr>
        <w:t>current information for the items referenced in your crate, i.e. indicates if the item no longer exists (deleted or moved location)</w:t>
      </w:r>
    </w:p>
    <w:p w:rsidR="002043E0" w:rsidRPr="009E5C73" w:rsidRDefault="002043E0" w:rsidP="002043E0">
      <w:pPr>
        <w:pStyle w:val="ColorfulList-Accent11"/>
        <w:numPr>
          <w:ilvl w:val="0"/>
          <w:numId w:val="13"/>
        </w:numPr>
      </w:pPr>
      <w:r>
        <w:rPr>
          <w:b/>
          <w:i/>
          <w:sz w:val="24"/>
          <w:szCs w:val="24"/>
        </w:rPr>
        <w:t xml:space="preserve">Click </w:t>
      </w:r>
      <w:r w:rsidR="009E5C73">
        <w:rPr>
          <w:b/>
          <w:sz w:val="24"/>
          <w:szCs w:val="24"/>
        </w:rPr>
        <w:t>OK</w:t>
      </w:r>
      <w:r>
        <w:rPr>
          <w:b/>
          <w:sz w:val="24"/>
          <w:szCs w:val="24"/>
        </w:rPr>
        <w:t xml:space="preserve"> </w:t>
      </w:r>
      <w:r w:rsidRPr="00C200BA">
        <w:rPr>
          <w:sz w:val="24"/>
          <w:szCs w:val="24"/>
        </w:rPr>
        <w:t>button</w:t>
      </w:r>
      <w:r w:rsidR="009E5C73">
        <w:rPr>
          <w:sz w:val="24"/>
          <w:szCs w:val="24"/>
        </w:rPr>
        <w:t xml:space="preserve"> to close pop-up box </w:t>
      </w:r>
    </w:p>
    <w:p w:rsidR="002043E0" w:rsidRDefault="009E5C73" w:rsidP="00B448F1">
      <w:pPr>
        <w:pStyle w:val="ColorfulList-Accent11"/>
        <w:numPr>
          <w:ilvl w:val="0"/>
          <w:numId w:val="13"/>
        </w:numPr>
      </w:pPr>
      <w:r>
        <w:rPr>
          <w:sz w:val="24"/>
          <w:szCs w:val="24"/>
        </w:rPr>
        <w:t>T</w:t>
      </w:r>
      <w:r w:rsidRPr="009E5C73">
        <w:rPr>
          <w:sz w:val="24"/>
          <w:szCs w:val="24"/>
        </w:rPr>
        <w:t xml:space="preserve">he visual results </w:t>
      </w:r>
      <w:r>
        <w:rPr>
          <w:sz w:val="24"/>
          <w:szCs w:val="24"/>
        </w:rPr>
        <w:t xml:space="preserve">of the check </w:t>
      </w:r>
      <w:r w:rsidRPr="009E5C73">
        <w:rPr>
          <w:sz w:val="24"/>
          <w:szCs w:val="24"/>
        </w:rPr>
        <w:t xml:space="preserve">will </w:t>
      </w:r>
      <w:r>
        <w:rPr>
          <w:sz w:val="24"/>
          <w:szCs w:val="24"/>
        </w:rPr>
        <w:t xml:space="preserve">then </w:t>
      </w:r>
      <w:r w:rsidRPr="009E5C73">
        <w:rPr>
          <w:sz w:val="24"/>
          <w:szCs w:val="24"/>
        </w:rPr>
        <w:t xml:space="preserve">display </w:t>
      </w:r>
      <w:r>
        <w:rPr>
          <w:sz w:val="24"/>
          <w:szCs w:val="24"/>
        </w:rPr>
        <w:t xml:space="preserve">on screen </w:t>
      </w:r>
      <w:r w:rsidRPr="009E5C73">
        <w:rPr>
          <w:sz w:val="24"/>
          <w:szCs w:val="24"/>
        </w:rPr>
        <w:t>next to all items in your crate</w:t>
      </w:r>
      <w:r>
        <w:rPr>
          <w:sz w:val="24"/>
          <w:szCs w:val="24"/>
        </w:rPr>
        <w:t xml:space="preserve">, i.e. </w:t>
      </w:r>
      <w:r w:rsidRPr="009E5C73">
        <w:rPr>
          <w:sz w:val="24"/>
          <w:szCs w:val="24"/>
        </w:rPr>
        <w:t xml:space="preserve"> as a </w:t>
      </w:r>
      <w:r w:rsidRPr="00C01573">
        <w:rPr>
          <w:b/>
          <w:sz w:val="24"/>
          <w:szCs w:val="24"/>
        </w:rPr>
        <w:sym w:font="Wingdings 2" w:char="F050"/>
      </w:r>
      <w:r w:rsidRPr="009E5C73">
        <w:rPr>
          <w:sz w:val="24"/>
          <w:szCs w:val="24"/>
        </w:rPr>
        <w:t>tick or a</w:t>
      </w:r>
      <w:r w:rsidRPr="00C01573">
        <w:rPr>
          <w:b/>
          <w:sz w:val="24"/>
          <w:szCs w:val="24"/>
        </w:rPr>
        <w:t xml:space="preserve"> </w:t>
      </w:r>
      <w:r w:rsidRPr="00C01573">
        <w:rPr>
          <w:b/>
          <w:sz w:val="24"/>
          <w:szCs w:val="24"/>
        </w:rPr>
        <w:sym w:font="Wingdings 2" w:char="F04F"/>
      </w:r>
      <w:r w:rsidRPr="009E5C73">
        <w:rPr>
          <w:sz w:val="24"/>
          <w:szCs w:val="24"/>
        </w:rPr>
        <w:t>cross</w:t>
      </w:r>
    </w:p>
    <w:p w:rsidR="00B448F1" w:rsidRPr="00B448F1" w:rsidRDefault="00C01573" w:rsidP="008A012C">
      <w:pPr>
        <w:ind w:left="720"/>
      </w:pPr>
      <w:r w:rsidRPr="00352919">
        <w:rPr>
          <w:sz w:val="24"/>
          <w:szCs w:val="24"/>
        </w:rPr>
        <w:sym w:font="Webdings" w:char="F069"/>
      </w:r>
      <w:r>
        <w:rPr>
          <w:sz w:val="24"/>
          <w:szCs w:val="24"/>
        </w:rPr>
        <w:t xml:space="preserve"> </w:t>
      </w:r>
      <w:r w:rsidRPr="00C01573">
        <w:rPr>
          <w:color w:val="4F81BD" w:themeColor="accent1"/>
          <w:sz w:val="24"/>
          <w:szCs w:val="24"/>
        </w:rPr>
        <w:t xml:space="preserve">If you have moved an item in </w:t>
      </w:r>
      <w:r w:rsidR="00CA49BA">
        <w:rPr>
          <w:color w:val="4F81BD" w:themeColor="accent1"/>
          <w:sz w:val="24"/>
          <w:szCs w:val="24"/>
        </w:rPr>
        <w:t xml:space="preserve">the </w:t>
      </w:r>
      <w:proofErr w:type="spellStart"/>
      <w:r w:rsidRPr="00C01573">
        <w:rPr>
          <w:color w:val="4F81BD" w:themeColor="accent1"/>
          <w:sz w:val="24"/>
          <w:szCs w:val="24"/>
        </w:rPr>
        <w:t>ownCloud</w:t>
      </w:r>
      <w:proofErr w:type="spellEnd"/>
      <w:r w:rsidR="00CA49BA">
        <w:rPr>
          <w:color w:val="4F81BD" w:themeColor="accent1"/>
          <w:sz w:val="24"/>
          <w:szCs w:val="24"/>
        </w:rPr>
        <w:t xml:space="preserve"> file</w:t>
      </w:r>
      <w:r>
        <w:rPr>
          <w:color w:val="4F81BD" w:themeColor="accent1"/>
          <w:sz w:val="24"/>
          <w:szCs w:val="24"/>
        </w:rPr>
        <w:t xml:space="preserve"> application</w:t>
      </w:r>
      <w:r w:rsidRPr="00C01573">
        <w:rPr>
          <w:color w:val="4F81BD" w:themeColor="accent1"/>
          <w:sz w:val="24"/>
          <w:szCs w:val="24"/>
        </w:rPr>
        <w:t xml:space="preserve"> that you </w:t>
      </w:r>
      <w:r w:rsidR="00CA49BA">
        <w:rPr>
          <w:color w:val="4F81BD" w:themeColor="accent1"/>
          <w:sz w:val="24"/>
          <w:szCs w:val="24"/>
        </w:rPr>
        <w:t>want in your crate</w:t>
      </w:r>
      <w:r w:rsidRPr="00C01573">
        <w:rPr>
          <w:color w:val="4F81BD" w:themeColor="accent1"/>
          <w:sz w:val="24"/>
          <w:szCs w:val="24"/>
        </w:rPr>
        <w:t xml:space="preserve"> you will need to navigat</w:t>
      </w:r>
      <w:r>
        <w:rPr>
          <w:color w:val="4F81BD" w:themeColor="accent1"/>
          <w:sz w:val="24"/>
          <w:szCs w:val="24"/>
        </w:rPr>
        <w:t xml:space="preserve">e to your </w:t>
      </w:r>
      <w:proofErr w:type="spellStart"/>
      <w:r>
        <w:rPr>
          <w:color w:val="4F81BD" w:themeColor="accent1"/>
          <w:sz w:val="24"/>
          <w:szCs w:val="24"/>
        </w:rPr>
        <w:t>ownC</w:t>
      </w:r>
      <w:r w:rsidRPr="00C01573">
        <w:rPr>
          <w:color w:val="4F81BD" w:themeColor="accent1"/>
          <w:sz w:val="24"/>
          <w:szCs w:val="24"/>
        </w:rPr>
        <w:t>loud</w:t>
      </w:r>
      <w:proofErr w:type="spellEnd"/>
      <w:r>
        <w:rPr>
          <w:color w:val="4F81BD" w:themeColor="accent1"/>
          <w:sz w:val="24"/>
          <w:szCs w:val="24"/>
        </w:rPr>
        <w:t xml:space="preserve"> files</w:t>
      </w:r>
      <w:r w:rsidRPr="00C01573">
        <w:rPr>
          <w:color w:val="4F81BD" w:themeColor="accent1"/>
          <w:sz w:val="24"/>
          <w:szCs w:val="24"/>
        </w:rPr>
        <w:t xml:space="preserve"> and re-add </w:t>
      </w:r>
      <w:r>
        <w:rPr>
          <w:color w:val="4F81BD" w:themeColor="accent1"/>
          <w:sz w:val="24"/>
          <w:szCs w:val="24"/>
        </w:rPr>
        <w:t xml:space="preserve">to your crate </w:t>
      </w:r>
      <w:r w:rsidRPr="00C01573">
        <w:rPr>
          <w:color w:val="4F81BD" w:themeColor="accent1"/>
          <w:sz w:val="24"/>
          <w:szCs w:val="24"/>
        </w:rPr>
        <w:t>from its current location.</w:t>
      </w:r>
      <w:r w:rsidR="00CA49BA">
        <w:rPr>
          <w:color w:val="4F81BD" w:themeColor="accent1"/>
          <w:sz w:val="24"/>
          <w:szCs w:val="24"/>
        </w:rPr>
        <w:t xml:space="preserve"> Or, alternatively if the item is no longer required you can remove the file from your crate by highlighting the item and selecting </w:t>
      </w:r>
      <w:r w:rsidR="00CA49BA" w:rsidRPr="00CA49BA">
        <w:rPr>
          <w:i/>
          <w:color w:val="4F81BD" w:themeColor="accent1"/>
          <w:sz w:val="24"/>
          <w:szCs w:val="24"/>
        </w:rPr>
        <w:t>remove from crate</w:t>
      </w:r>
      <w:r w:rsidR="00CA49BA">
        <w:rPr>
          <w:color w:val="4F81BD" w:themeColor="accent1"/>
          <w:sz w:val="24"/>
          <w:szCs w:val="24"/>
        </w:rPr>
        <w:t xml:space="preserve"> option.</w:t>
      </w:r>
    </w:p>
    <w:p w:rsidR="00B46DA0" w:rsidRPr="00B46DA0" w:rsidRDefault="00D760EA" w:rsidP="00B46DA0">
      <w:pPr>
        <w:pStyle w:val="Heading1"/>
        <w:numPr>
          <w:ilvl w:val="0"/>
          <w:numId w:val="24"/>
        </w:numPr>
        <w:rPr>
          <w:color w:val="4F81BD" w:themeColor="accent1"/>
        </w:rPr>
      </w:pPr>
      <w:bookmarkStart w:id="20" w:name="_Toc399411877"/>
      <w:r w:rsidRPr="00B448F1">
        <w:rPr>
          <w:color w:val="4F81BD" w:themeColor="accent1"/>
        </w:rPr>
        <w:lastRenderedPageBreak/>
        <w:t>Publish</w:t>
      </w:r>
      <w:r w:rsidR="00B442A3" w:rsidRPr="00B448F1">
        <w:rPr>
          <w:color w:val="4F81BD" w:themeColor="accent1"/>
        </w:rPr>
        <w:t xml:space="preserve"> a Crate</w:t>
      </w:r>
      <w:bookmarkEnd w:id="20"/>
      <w:r w:rsidR="00B46DA0">
        <w:rPr>
          <w:color w:val="4F81BD" w:themeColor="accent1"/>
        </w:rPr>
        <w:br/>
      </w:r>
    </w:p>
    <w:p w:rsidR="00B46DA0" w:rsidRDefault="00B46DA0" w:rsidP="00B46DA0">
      <w:pPr>
        <w:pStyle w:val="ColorfulList-Accent11"/>
        <w:numPr>
          <w:ilvl w:val="0"/>
          <w:numId w:val="12"/>
        </w:numPr>
        <w:rPr>
          <w:sz w:val="24"/>
          <w:szCs w:val="24"/>
        </w:rPr>
      </w:pPr>
      <w:r w:rsidRPr="003A08E7">
        <w:rPr>
          <w:sz w:val="24"/>
          <w:szCs w:val="24"/>
        </w:rPr>
        <w:t>Navigate to the required Crate</w:t>
      </w:r>
    </w:p>
    <w:p w:rsidR="00B46DA0" w:rsidRDefault="00B46DA0" w:rsidP="00B46DA0">
      <w:pPr>
        <w:pStyle w:val="ColorfulList-Accent11"/>
        <w:numPr>
          <w:ilvl w:val="0"/>
          <w:numId w:val="12"/>
        </w:numPr>
        <w:rPr>
          <w:sz w:val="24"/>
          <w:szCs w:val="24"/>
        </w:rPr>
      </w:pPr>
      <w:r w:rsidRPr="00B16141">
        <w:rPr>
          <w:b/>
          <w:i/>
          <w:sz w:val="24"/>
          <w:szCs w:val="24"/>
        </w:rPr>
        <w:t>Click</w:t>
      </w:r>
      <w:r>
        <w:rPr>
          <w:sz w:val="24"/>
          <w:szCs w:val="24"/>
        </w:rPr>
        <w:t xml:space="preserve"> the  </w:t>
      </w:r>
      <w:r>
        <w:rPr>
          <w:noProof/>
          <w:sz w:val="24"/>
          <w:szCs w:val="24"/>
          <w:lang w:val="en-US"/>
        </w:rPr>
        <w:drawing>
          <wp:inline distT="0" distB="0" distL="0" distR="0" wp14:anchorId="10EAD649" wp14:editId="1C2B6BF7">
            <wp:extent cx="335280" cy="13488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_create.jpg"/>
                    <pic:cNvPicPr/>
                  </pic:nvPicPr>
                  <pic:blipFill>
                    <a:blip r:embed="rId26">
                      <a:extLst>
                        <a:ext uri="{28A0092B-C50C-407E-A947-70E740481C1C}">
                          <a14:useLocalDpi xmlns:a14="http://schemas.microsoft.com/office/drawing/2010/main" val="0"/>
                        </a:ext>
                      </a:extLst>
                    </a:blip>
                    <a:stretch>
                      <a:fillRect/>
                    </a:stretch>
                  </pic:blipFill>
                  <pic:spPr>
                    <a:xfrm>
                      <a:off x="0" y="0"/>
                      <a:ext cx="335280" cy="134883"/>
                    </a:xfrm>
                    <a:prstGeom prst="rect">
                      <a:avLst/>
                    </a:prstGeom>
                  </pic:spPr>
                </pic:pic>
              </a:graphicData>
            </a:graphic>
          </wp:inline>
        </w:drawing>
      </w:r>
      <w:r>
        <w:rPr>
          <w:sz w:val="24"/>
          <w:szCs w:val="24"/>
        </w:rPr>
        <w:t xml:space="preserve"> </w:t>
      </w:r>
      <w:r w:rsidRPr="00B46DA0">
        <w:rPr>
          <w:b/>
          <w:i/>
          <w:sz w:val="24"/>
          <w:szCs w:val="24"/>
        </w:rPr>
        <w:t>Publish</w:t>
      </w:r>
      <w:r w:rsidRPr="00B16141">
        <w:rPr>
          <w:b/>
          <w:sz w:val="24"/>
          <w:szCs w:val="24"/>
        </w:rPr>
        <w:t xml:space="preserve"> </w:t>
      </w:r>
      <w:r w:rsidRPr="00B46DA0">
        <w:rPr>
          <w:sz w:val="24"/>
          <w:szCs w:val="24"/>
        </w:rPr>
        <w:t>button</w:t>
      </w:r>
      <w:r>
        <w:rPr>
          <w:sz w:val="24"/>
          <w:szCs w:val="24"/>
        </w:rPr>
        <w:t xml:space="preserve"> from the top right-hand menu bar</w:t>
      </w:r>
      <w:r w:rsidR="008F7B95">
        <w:rPr>
          <w:sz w:val="24"/>
          <w:szCs w:val="24"/>
        </w:rPr>
        <w:t xml:space="preserve"> and a </w:t>
      </w:r>
      <w:r w:rsidR="008F7B95" w:rsidRPr="008F7B95">
        <w:rPr>
          <w:i/>
          <w:sz w:val="24"/>
          <w:szCs w:val="24"/>
        </w:rPr>
        <w:t>Publish Crate</w:t>
      </w:r>
      <w:r w:rsidR="008F7B95">
        <w:rPr>
          <w:sz w:val="24"/>
          <w:szCs w:val="24"/>
        </w:rPr>
        <w:t xml:space="preserve"> pop-up screen will appear</w:t>
      </w:r>
    </w:p>
    <w:p w:rsidR="008F7B95" w:rsidRPr="008F7B95" w:rsidRDefault="00B46DA0" w:rsidP="008F7B95">
      <w:pPr>
        <w:pStyle w:val="ColorfulList-Accent11"/>
        <w:numPr>
          <w:ilvl w:val="0"/>
          <w:numId w:val="12"/>
        </w:numPr>
        <w:rPr>
          <w:sz w:val="24"/>
          <w:szCs w:val="24"/>
        </w:rPr>
      </w:pPr>
      <w:r>
        <w:rPr>
          <w:b/>
          <w:i/>
          <w:sz w:val="24"/>
          <w:szCs w:val="24"/>
        </w:rPr>
        <w:t xml:space="preserve">Click </w:t>
      </w:r>
      <w:r w:rsidRPr="00BB3676">
        <w:rPr>
          <w:sz w:val="24"/>
          <w:szCs w:val="24"/>
        </w:rPr>
        <w:t>the</w:t>
      </w:r>
      <w:r>
        <w:rPr>
          <w:b/>
          <w:i/>
          <w:sz w:val="24"/>
          <w:szCs w:val="24"/>
        </w:rPr>
        <w:t xml:space="preserve"> </w:t>
      </w:r>
      <w:r w:rsidR="008F7B95">
        <w:rPr>
          <w:b/>
          <w:i/>
          <w:noProof/>
          <w:sz w:val="24"/>
          <w:szCs w:val="24"/>
          <w:lang w:eastAsia="en-AU"/>
        </w:rPr>
        <w:t>Publish</w:t>
      </w:r>
      <w:r>
        <w:rPr>
          <w:b/>
          <w:i/>
          <w:sz w:val="24"/>
          <w:szCs w:val="24"/>
        </w:rPr>
        <w:t xml:space="preserve"> </w:t>
      </w:r>
      <w:r w:rsidRPr="008F7B95">
        <w:rPr>
          <w:i/>
          <w:sz w:val="24"/>
          <w:szCs w:val="24"/>
        </w:rPr>
        <w:t>button</w:t>
      </w:r>
      <w:r w:rsidR="008F7B95">
        <w:rPr>
          <w:sz w:val="24"/>
          <w:szCs w:val="24"/>
        </w:rPr>
        <w:t xml:space="preserve"> and </w:t>
      </w:r>
      <w:r w:rsidR="008F7B95" w:rsidRPr="008F7B95">
        <w:rPr>
          <w:i/>
          <w:sz w:val="24"/>
          <w:szCs w:val="24"/>
        </w:rPr>
        <w:t xml:space="preserve">a </w:t>
      </w:r>
      <w:r w:rsidR="008F7B95">
        <w:rPr>
          <w:b/>
          <w:i/>
          <w:sz w:val="24"/>
          <w:szCs w:val="24"/>
        </w:rPr>
        <w:t>P</w:t>
      </w:r>
      <w:r w:rsidR="008F7B95" w:rsidRPr="008F7B95">
        <w:rPr>
          <w:b/>
          <w:i/>
          <w:sz w:val="24"/>
          <w:szCs w:val="24"/>
        </w:rPr>
        <w:t xml:space="preserve">ublish Confirmation </w:t>
      </w:r>
      <w:r w:rsidR="008F7B95" w:rsidRPr="008F7B95">
        <w:rPr>
          <w:i/>
          <w:sz w:val="24"/>
          <w:szCs w:val="24"/>
        </w:rPr>
        <w:t>pop-up will appear on your screen</w:t>
      </w:r>
    </w:p>
    <w:p w:rsidR="008F7B95" w:rsidRPr="008F7B95" w:rsidRDefault="008F7B95" w:rsidP="008F7B95">
      <w:pPr>
        <w:pStyle w:val="ColorfulList-Accent11"/>
        <w:numPr>
          <w:ilvl w:val="0"/>
          <w:numId w:val="12"/>
        </w:numPr>
        <w:rPr>
          <w:sz w:val="24"/>
          <w:szCs w:val="24"/>
        </w:rPr>
      </w:pPr>
      <w:r w:rsidRPr="008F7B95">
        <w:rPr>
          <w:b/>
          <w:i/>
          <w:sz w:val="24"/>
          <w:szCs w:val="24"/>
        </w:rPr>
        <w:t>Enter</w:t>
      </w:r>
      <w:r w:rsidRPr="008F7B95">
        <w:rPr>
          <w:i/>
          <w:sz w:val="24"/>
          <w:szCs w:val="24"/>
        </w:rPr>
        <w:t xml:space="preserve"> </w:t>
      </w:r>
      <w:r>
        <w:rPr>
          <w:i/>
          <w:sz w:val="24"/>
          <w:szCs w:val="24"/>
        </w:rPr>
        <w:t xml:space="preserve">a valid </w:t>
      </w:r>
      <w:r w:rsidRPr="008F7B95">
        <w:rPr>
          <w:b/>
          <w:i/>
          <w:sz w:val="24"/>
          <w:szCs w:val="24"/>
        </w:rPr>
        <w:t>email address</w:t>
      </w:r>
      <w:r w:rsidRPr="008F7B95">
        <w:rPr>
          <w:i/>
          <w:sz w:val="24"/>
          <w:szCs w:val="24"/>
        </w:rPr>
        <w:t xml:space="preserve"> into the </w:t>
      </w:r>
      <w:r>
        <w:rPr>
          <w:i/>
          <w:sz w:val="24"/>
          <w:szCs w:val="24"/>
        </w:rPr>
        <w:t xml:space="preserve">entry box and </w:t>
      </w:r>
      <w:r w:rsidRPr="008F7B95">
        <w:rPr>
          <w:b/>
          <w:sz w:val="24"/>
          <w:szCs w:val="24"/>
        </w:rPr>
        <w:t>click</w:t>
      </w:r>
      <w:r w:rsidRPr="008F7B95">
        <w:rPr>
          <w:sz w:val="24"/>
          <w:szCs w:val="24"/>
        </w:rPr>
        <w:t xml:space="preserve"> the</w:t>
      </w:r>
      <w:r>
        <w:rPr>
          <w:b/>
          <w:sz w:val="24"/>
          <w:szCs w:val="24"/>
        </w:rPr>
        <w:t xml:space="preserve"> </w:t>
      </w:r>
      <w:r w:rsidRPr="008F7B95">
        <w:rPr>
          <w:b/>
          <w:sz w:val="24"/>
          <w:szCs w:val="24"/>
        </w:rPr>
        <w:t>send</w:t>
      </w:r>
      <w:r>
        <w:rPr>
          <w:b/>
          <w:sz w:val="24"/>
          <w:szCs w:val="24"/>
        </w:rPr>
        <w:t xml:space="preserve"> </w:t>
      </w:r>
      <w:r w:rsidRPr="008F7B95">
        <w:rPr>
          <w:sz w:val="24"/>
          <w:szCs w:val="24"/>
        </w:rPr>
        <w:t>button</w:t>
      </w:r>
    </w:p>
    <w:p w:rsidR="00B46DA0" w:rsidRPr="00AF4759" w:rsidRDefault="00B46DA0" w:rsidP="00B46DA0">
      <w:pPr>
        <w:ind w:left="720"/>
        <w:rPr>
          <w:i/>
          <w:color w:val="4F81BD" w:themeColor="accent1"/>
          <w:sz w:val="24"/>
          <w:szCs w:val="24"/>
        </w:rPr>
      </w:pPr>
      <w:r w:rsidRPr="00352919">
        <w:rPr>
          <w:sz w:val="24"/>
          <w:szCs w:val="24"/>
        </w:rPr>
        <w:sym w:font="Webdings" w:char="F069"/>
      </w:r>
      <w:r>
        <w:rPr>
          <w:sz w:val="24"/>
          <w:szCs w:val="24"/>
        </w:rPr>
        <w:t xml:space="preserve"> </w:t>
      </w:r>
      <w:r w:rsidR="008F7B95" w:rsidRPr="008F7B95">
        <w:rPr>
          <w:color w:val="4F81BD" w:themeColor="accent1"/>
          <w:sz w:val="24"/>
          <w:szCs w:val="24"/>
        </w:rPr>
        <w:t xml:space="preserve">An email will be sent from </w:t>
      </w:r>
      <w:r w:rsidRPr="008F7B95">
        <w:rPr>
          <w:i/>
          <w:color w:val="4F81BD" w:themeColor="accent1"/>
          <w:sz w:val="24"/>
          <w:szCs w:val="24"/>
        </w:rPr>
        <w:t xml:space="preserve">Cr8it </w:t>
      </w:r>
      <w:r w:rsidR="008F7B95" w:rsidRPr="008F7B95">
        <w:rPr>
          <w:i/>
          <w:color w:val="4F81BD" w:themeColor="accent1"/>
          <w:sz w:val="24"/>
          <w:szCs w:val="24"/>
        </w:rPr>
        <w:t>to the email address entered at time of publishing.</w:t>
      </w:r>
    </w:p>
    <w:p w:rsidR="00F02250" w:rsidRPr="004E3137" w:rsidRDefault="00F02250" w:rsidP="004E3137">
      <w:pPr>
        <w:pStyle w:val="Heading1"/>
        <w:numPr>
          <w:ilvl w:val="0"/>
          <w:numId w:val="24"/>
        </w:numPr>
        <w:rPr>
          <w:color w:val="4F81BD" w:themeColor="accent1"/>
        </w:rPr>
      </w:pPr>
      <w:bookmarkStart w:id="21" w:name="_Toc399411878"/>
      <w:r w:rsidRPr="004E3137">
        <w:rPr>
          <w:color w:val="4F81BD" w:themeColor="accent1"/>
        </w:rPr>
        <w:t xml:space="preserve">Published </w:t>
      </w:r>
      <w:r w:rsidR="008F7B95">
        <w:rPr>
          <w:color w:val="4F81BD" w:themeColor="accent1"/>
        </w:rPr>
        <w:t>Log – Email from Cr8it</w:t>
      </w:r>
      <w:bookmarkEnd w:id="21"/>
    </w:p>
    <w:p w:rsidR="009C6CAA" w:rsidRDefault="009C6CAA" w:rsidP="000C2568">
      <w:pPr>
        <w:ind w:left="720"/>
      </w:pPr>
    </w:p>
    <w:p w:rsidR="000C2568" w:rsidRPr="00F02250" w:rsidRDefault="001C44EF" w:rsidP="001C44EF">
      <w:pPr>
        <w:ind w:left="720"/>
      </w:pPr>
      <w:r>
        <w:t xml:space="preserve">The email received from Cr8it contains the log file associated with your Cr8ite application and will provide log details for </w:t>
      </w:r>
      <w:r w:rsidR="00AF149C">
        <w:t>your</w:t>
      </w:r>
      <w:r>
        <w:t xml:space="preserve"> </w:t>
      </w:r>
      <w:r w:rsidR="00AF149C">
        <w:t xml:space="preserve">published </w:t>
      </w:r>
      <w:r>
        <w:t>crate</w:t>
      </w:r>
      <w:r w:rsidR="00AF149C">
        <w:t xml:space="preserve"> published as well as all creates previously published, i.e. the log file appends the latest published details cumulatively.</w:t>
      </w:r>
    </w:p>
    <w:p w:rsidR="00086CFA" w:rsidRPr="004E3137" w:rsidRDefault="00086CFA" w:rsidP="004E3137">
      <w:pPr>
        <w:pStyle w:val="Heading1"/>
        <w:numPr>
          <w:ilvl w:val="0"/>
          <w:numId w:val="24"/>
        </w:numPr>
        <w:rPr>
          <w:color w:val="4F81BD" w:themeColor="accent1"/>
        </w:rPr>
      </w:pPr>
      <w:r w:rsidRPr="004E3137">
        <w:rPr>
          <w:color w:val="4F81BD" w:themeColor="accent1"/>
        </w:rPr>
        <w:t xml:space="preserve"> </w:t>
      </w:r>
      <w:bookmarkStart w:id="22" w:name="_Toc399411879"/>
      <w:r w:rsidR="00A07869">
        <w:rPr>
          <w:color w:val="4F81BD" w:themeColor="accent1"/>
        </w:rPr>
        <w:t>Support for</w:t>
      </w:r>
      <w:r w:rsidRPr="004E3137">
        <w:rPr>
          <w:color w:val="4F81BD" w:themeColor="accent1"/>
        </w:rPr>
        <w:t xml:space="preserve"> Cr8it</w:t>
      </w:r>
      <w:bookmarkEnd w:id="22"/>
    </w:p>
    <w:p w:rsidR="00086CFA" w:rsidRPr="001C6842" w:rsidRDefault="00086CFA" w:rsidP="00086CFA">
      <w:pPr>
        <w:rPr>
          <w:sz w:val="24"/>
          <w:szCs w:val="24"/>
        </w:rPr>
      </w:pPr>
    </w:p>
    <w:p w:rsidR="00F075D4" w:rsidRPr="004E3137" w:rsidRDefault="005F495E" w:rsidP="00F075D4">
      <w:pPr>
        <w:ind w:left="1440"/>
        <w:rPr>
          <w:b/>
          <w:color w:val="4F81BD" w:themeColor="accent1"/>
          <w:sz w:val="24"/>
          <w:szCs w:val="24"/>
        </w:rPr>
      </w:pPr>
      <w:r w:rsidRPr="004E3137">
        <w:rPr>
          <w:b/>
          <w:color w:val="4F81BD" w:themeColor="accent1"/>
          <w:sz w:val="24"/>
          <w:szCs w:val="24"/>
        </w:rPr>
        <w:t xml:space="preserve">Google Group </w:t>
      </w:r>
    </w:p>
    <w:p w:rsidR="005F495E" w:rsidRPr="00122C53" w:rsidRDefault="005F495E" w:rsidP="00F075D4">
      <w:pPr>
        <w:pStyle w:val="ColorfulList-Accent11"/>
        <w:numPr>
          <w:ilvl w:val="0"/>
          <w:numId w:val="22"/>
        </w:numPr>
      </w:pPr>
      <w:r w:rsidRPr="00122C53">
        <w:t>&lt;</w:t>
      </w:r>
      <w:r w:rsidR="00DE2C5F">
        <w:t>community forum ; to be set up</w:t>
      </w:r>
      <w:r w:rsidRPr="00122C53">
        <w:t>&gt;</w:t>
      </w:r>
    </w:p>
    <w:p w:rsidR="00E72E3C" w:rsidRPr="004E3137" w:rsidRDefault="00E72E3C" w:rsidP="00F075D4">
      <w:pPr>
        <w:ind w:left="1440"/>
        <w:rPr>
          <w:b/>
          <w:color w:val="4F81BD" w:themeColor="accent1"/>
          <w:sz w:val="24"/>
          <w:szCs w:val="24"/>
        </w:rPr>
      </w:pPr>
      <w:r w:rsidRPr="004E3137">
        <w:rPr>
          <w:b/>
          <w:color w:val="4F81BD" w:themeColor="accent1"/>
          <w:sz w:val="24"/>
          <w:szCs w:val="24"/>
        </w:rPr>
        <w:t xml:space="preserve">Technical </w:t>
      </w:r>
      <w:r w:rsidR="00A07869">
        <w:rPr>
          <w:b/>
          <w:color w:val="4F81BD" w:themeColor="accent1"/>
          <w:sz w:val="24"/>
          <w:szCs w:val="24"/>
        </w:rPr>
        <w:t>Information</w:t>
      </w:r>
    </w:p>
    <w:p w:rsidR="00F075D4" w:rsidRDefault="00DE2C5F" w:rsidP="00F075D4">
      <w:pPr>
        <w:pStyle w:val="ColorfulList-Accent11"/>
        <w:numPr>
          <w:ilvl w:val="0"/>
          <w:numId w:val="22"/>
        </w:numPr>
      </w:pPr>
      <w:r>
        <w:t>Technical info</w:t>
      </w:r>
    </w:p>
    <w:p w:rsidR="00A07869" w:rsidRDefault="00A07869" w:rsidP="00F075D4">
      <w:pPr>
        <w:pStyle w:val="ColorfulList-Accent11"/>
        <w:numPr>
          <w:ilvl w:val="0"/>
          <w:numId w:val="22"/>
        </w:numPr>
      </w:pPr>
      <w:r>
        <w:t xml:space="preserve">Software </w:t>
      </w:r>
      <w:r w:rsidR="00DE2C5F">
        <w:t>re</w:t>
      </w:r>
      <w:r>
        <w:t>lease</w:t>
      </w:r>
    </w:p>
    <w:p w:rsidR="00DE2C5F" w:rsidRDefault="00DE2C5F" w:rsidP="00F075D4">
      <w:pPr>
        <w:pStyle w:val="ColorfulList-Accent11"/>
        <w:numPr>
          <w:ilvl w:val="0"/>
          <w:numId w:val="22"/>
        </w:numPr>
      </w:pPr>
      <w:r>
        <w:t>Installing the software</w:t>
      </w:r>
    </w:p>
    <w:p w:rsidR="00DE2C5F" w:rsidRDefault="00DE2C5F" w:rsidP="00F075D4">
      <w:pPr>
        <w:pStyle w:val="ColorfulList-Accent11"/>
        <w:numPr>
          <w:ilvl w:val="0"/>
          <w:numId w:val="22"/>
        </w:numPr>
      </w:pPr>
      <w:proofErr w:type="spellStart"/>
      <w:r>
        <w:t>Github</w:t>
      </w:r>
      <w:proofErr w:type="spellEnd"/>
    </w:p>
    <w:p w:rsidR="00A07869" w:rsidRPr="00122C53" w:rsidRDefault="00A07869" w:rsidP="00DE2C5F">
      <w:pPr>
        <w:pStyle w:val="ColorfulList-Accent11"/>
        <w:ind w:left="2160"/>
      </w:pPr>
    </w:p>
    <w:p w:rsidR="00625207" w:rsidRPr="00267F55" w:rsidRDefault="00625207" w:rsidP="00625207">
      <w:pPr>
        <w:rPr>
          <w:color w:val="365F91"/>
          <w:sz w:val="24"/>
          <w:szCs w:val="24"/>
        </w:rPr>
      </w:pPr>
    </w:p>
    <w:p w:rsidR="00625207" w:rsidRPr="001C6842" w:rsidRDefault="00625207" w:rsidP="00B00DB9">
      <w:pPr>
        <w:jc w:val="center"/>
        <w:rPr>
          <w:b/>
          <w:color w:val="0070C0"/>
          <w:sz w:val="24"/>
          <w:szCs w:val="24"/>
        </w:rPr>
      </w:pPr>
    </w:p>
    <w:p w:rsidR="00625207" w:rsidRDefault="00625207" w:rsidP="00CE3804">
      <w:pPr>
        <w:jc w:val="center"/>
      </w:pPr>
    </w:p>
    <w:sectPr w:rsidR="00625207">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DE4" w:rsidRDefault="00801DE4" w:rsidP="00AE5E68">
      <w:pPr>
        <w:spacing w:after="0" w:line="240" w:lineRule="auto"/>
      </w:pPr>
      <w:r>
        <w:separator/>
      </w:r>
    </w:p>
  </w:endnote>
  <w:endnote w:type="continuationSeparator" w:id="0">
    <w:p w:rsidR="00801DE4" w:rsidRDefault="00801DE4" w:rsidP="00AE5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3CA" w:rsidRPr="00267F55" w:rsidRDefault="007A53CA">
    <w:pPr>
      <w:pStyle w:val="Footer"/>
      <w:jc w:val="right"/>
      <w:rPr>
        <w:rFonts w:ascii="Cambria" w:eastAsia="MS Gothic" w:hAnsi="Cambria"/>
        <w:color w:val="1F497D"/>
        <w:sz w:val="24"/>
        <w:szCs w:val="24"/>
      </w:rPr>
    </w:pPr>
    <w:r w:rsidRPr="00267F55">
      <w:rPr>
        <w:rFonts w:eastAsia="MS Mincho"/>
        <w:color w:val="1F497D"/>
      </w:rPr>
      <w:t xml:space="preserve">     </w:t>
    </w:r>
    <w:r w:rsidRPr="00267F55">
      <w:rPr>
        <w:rFonts w:eastAsia="MS Mincho"/>
        <w:color w:val="1F497D"/>
        <w:sz w:val="24"/>
        <w:szCs w:val="24"/>
      </w:rPr>
      <w:fldChar w:fldCharType="begin"/>
    </w:r>
    <w:r w:rsidRPr="00267F55">
      <w:rPr>
        <w:color w:val="1F497D"/>
        <w:sz w:val="24"/>
        <w:szCs w:val="24"/>
      </w:rPr>
      <w:instrText xml:space="preserve"> PAGE   \* MERGEFORMAT </w:instrText>
    </w:r>
    <w:r w:rsidRPr="00267F55">
      <w:rPr>
        <w:rFonts w:eastAsia="MS Mincho"/>
        <w:color w:val="1F497D"/>
        <w:sz w:val="24"/>
        <w:szCs w:val="24"/>
      </w:rPr>
      <w:fldChar w:fldCharType="separate"/>
    </w:r>
    <w:r w:rsidR="00DF0389" w:rsidRPr="00DF0389">
      <w:rPr>
        <w:rFonts w:ascii="Cambria" w:eastAsia="MS Gothic" w:hAnsi="Cambria"/>
        <w:noProof/>
        <w:color w:val="1F497D"/>
        <w:sz w:val="24"/>
        <w:szCs w:val="24"/>
      </w:rPr>
      <w:t>2</w:t>
    </w:r>
    <w:r w:rsidRPr="00267F55">
      <w:rPr>
        <w:rFonts w:ascii="Cambria" w:eastAsia="MS Gothic" w:hAnsi="Cambria"/>
        <w:noProof/>
        <w:color w:val="1F497D"/>
        <w:sz w:val="24"/>
        <w:szCs w:val="24"/>
      </w:rPr>
      <w:fldChar w:fldCharType="end"/>
    </w:r>
  </w:p>
  <w:p w:rsidR="007A53CA" w:rsidRPr="00240947" w:rsidRDefault="00A10B56" w:rsidP="002149D9">
    <w:pPr>
      <w:pStyle w:val="Footer"/>
      <w:jc w:val="center"/>
      <w:rPr>
        <w:sz w:val="20"/>
        <w:szCs w:val="20"/>
      </w:rPr>
    </w:pPr>
    <w:r>
      <w:rPr>
        <w:noProof/>
        <w:lang w:val="en-US"/>
      </w:rPr>
      <w:drawing>
        <wp:inline distT="0" distB="0" distL="0" distR="0">
          <wp:extent cx="590550" cy="208915"/>
          <wp:effectExtent l="0" t="0" r="0" b="0"/>
          <wp:docPr id="29" name="Picture 18" descr="Descrip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208915"/>
                  </a:xfrm>
                  <a:prstGeom prst="rect">
                    <a:avLst/>
                  </a:prstGeom>
                  <a:noFill/>
                  <a:ln>
                    <a:noFill/>
                  </a:ln>
                </pic:spPr>
              </pic:pic>
            </a:graphicData>
          </a:graphic>
        </wp:inline>
      </w:drawing>
    </w:r>
    <w:r w:rsidR="007A53CA">
      <w:t xml:space="preserve"> </w:t>
    </w:r>
    <w:r w:rsidR="007A53CA" w:rsidRPr="00240947">
      <w:rPr>
        <w:sz w:val="20"/>
        <w:szCs w:val="20"/>
      </w:rPr>
      <w:t>CC-BY</w:t>
    </w:r>
  </w:p>
  <w:p w:rsidR="007A53CA" w:rsidRPr="00267F55" w:rsidRDefault="007A53CA" w:rsidP="002149D9">
    <w:pPr>
      <w:pStyle w:val="Footer"/>
      <w:jc w:val="center"/>
      <w:rPr>
        <w:i/>
        <w:color w:val="1F497D"/>
        <w:sz w:val="20"/>
        <w:szCs w:val="20"/>
      </w:rPr>
    </w:pPr>
    <w:r w:rsidRPr="00267F55">
      <w:rPr>
        <w:i/>
        <w:color w:val="1F497D"/>
        <w:sz w:val="20"/>
        <w:szCs w:val="20"/>
      </w:rPr>
      <w:t>Cr8it Project. University of Western Sydney, Intersect Australia, University of Newcastle.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DE4" w:rsidRDefault="00801DE4" w:rsidP="00AE5E68">
      <w:pPr>
        <w:spacing w:after="0" w:line="240" w:lineRule="auto"/>
      </w:pPr>
      <w:r>
        <w:separator/>
      </w:r>
    </w:p>
  </w:footnote>
  <w:footnote w:type="continuationSeparator" w:id="0">
    <w:p w:rsidR="00801DE4" w:rsidRDefault="00801DE4" w:rsidP="00AE5E6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06B1B"/>
    <w:multiLevelType w:val="hybridMultilevel"/>
    <w:tmpl w:val="905A30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74106B1"/>
    <w:multiLevelType w:val="hybridMultilevel"/>
    <w:tmpl w:val="E59C21F8"/>
    <w:lvl w:ilvl="0" w:tplc="0C09000F">
      <w:start w:val="1"/>
      <w:numFmt w:val="decimal"/>
      <w:lvlText w:val="%1."/>
      <w:lvlJc w:val="left"/>
      <w:pPr>
        <w:ind w:left="1476" w:hanging="360"/>
      </w:pPr>
      <w:rPr>
        <w:rFonts w:hint="default"/>
      </w:rPr>
    </w:lvl>
    <w:lvl w:ilvl="1" w:tplc="0C090003" w:tentative="1">
      <w:start w:val="1"/>
      <w:numFmt w:val="bullet"/>
      <w:lvlText w:val="o"/>
      <w:lvlJc w:val="left"/>
      <w:pPr>
        <w:ind w:left="2196" w:hanging="360"/>
      </w:pPr>
      <w:rPr>
        <w:rFonts w:ascii="Courier New" w:hAnsi="Courier New" w:cs="Courier New" w:hint="default"/>
      </w:rPr>
    </w:lvl>
    <w:lvl w:ilvl="2" w:tplc="0C090005" w:tentative="1">
      <w:start w:val="1"/>
      <w:numFmt w:val="bullet"/>
      <w:lvlText w:val=""/>
      <w:lvlJc w:val="left"/>
      <w:pPr>
        <w:ind w:left="2916" w:hanging="360"/>
      </w:pPr>
      <w:rPr>
        <w:rFonts w:ascii="Wingdings" w:hAnsi="Wingdings" w:hint="default"/>
      </w:rPr>
    </w:lvl>
    <w:lvl w:ilvl="3" w:tplc="0C090001" w:tentative="1">
      <w:start w:val="1"/>
      <w:numFmt w:val="bullet"/>
      <w:lvlText w:val=""/>
      <w:lvlJc w:val="left"/>
      <w:pPr>
        <w:ind w:left="3636" w:hanging="360"/>
      </w:pPr>
      <w:rPr>
        <w:rFonts w:ascii="Symbol" w:hAnsi="Symbol" w:hint="default"/>
      </w:rPr>
    </w:lvl>
    <w:lvl w:ilvl="4" w:tplc="0C090003" w:tentative="1">
      <w:start w:val="1"/>
      <w:numFmt w:val="bullet"/>
      <w:lvlText w:val="o"/>
      <w:lvlJc w:val="left"/>
      <w:pPr>
        <w:ind w:left="4356" w:hanging="360"/>
      </w:pPr>
      <w:rPr>
        <w:rFonts w:ascii="Courier New" w:hAnsi="Courier New" w:cs="Courier New" w:hint="default"/>
      </w:rPr>
    </w:lvl>
    <w:lvl w:ilvl="5" w:tplc="0C090005" w:tentative="1">
      <w:start w:val="1"/>
      <w:numFmt w:val="bullet"/>
      <w:lvlText w:val=""/>
      <w:lvlJc w:val="left"/>
      <w:pPr>
        <w:ind w:left="5076" w:hanging="360"/>
      </w:pPr>
      <w:rPr>
        <w:rFonts w:ascii="Wingdings" w:hAnsi="Wingdings" w:hint="default"/>
      </w:rPr>
    </w:lvl>
    <w:lvl w:ilvl="6" w:tplc="0C090001" w:tentative="1">
      <w:start w:val="1"/>
      <w:numFmt w:val="bullet"/>
      <w:lvlText w:val=""/>
      <w:lvlJc w:val="left"/>
      <w:pPr>
        <w:ind w:left="5796" w:hanging="360"/>
      </w:pPr>
      <w:rPr>
        <w:rFonts w:ascii="Symbol" w:hAnsi="Symbol" w:hint="default"/>
      </w:rPr>
    </w:lvl>
    <w:lvl w:ilvl="7" w:tplc="0C090003" w:tentative="1">
      <w:start w:val="1"/>
      <w:numFmt w:val="bullet"/>
      <w:lvlText w:val="o"/>
      <w:lvlJc w:val="left"/>
      <w:pPr>
        <w:ind w:left="6516" w:hanging="360"/>
      </w:pPr>
      <w:rPr>
        <w:rFonts w:ascii="Courier New" w:hAnsi="Courier New" w:cs="Courier New" w:hint="default"/>
      </w:rPr>
    </w:lvl>
    <w:lvl w:ilvl="8" w:tplc="0C090005" w:tentative="1">
      <w:start w:val="1"/>
      <w:numFmt w:val="bullet"/>
      <w:lvlText w:val=""/>
      <w:lvlJc w:val="left"/>
      <w:pPr>
        <w:ind w:left="7236" w:hanging="360"/>
      </w:pPr>
      <w:rPr>
        <w:rFonts w:ascii="Wingdings" w:hAnsi="Wingdings" w:hint="default"/>
      </w:rPr>
    </w:lvl>
  </w:abstractNum>
  <w:abstractNum w:abstractNumId="2">
    <w:nsid w:val="0A4B21C5"/>
    <w:multiLevelType w:val="hybridMultilevel"/>
    <w:tmpl w:val="65FE1B4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nsid w:val="13DF74D6"/>
    <w:multiLevelType w:val="hybridMultilevel"/>
    <w:tmpl w:val="2D38191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1523011A"/>
    <w:multiLevelType w:val="hybridMultilevel"/>
    <w:tmpl w:val="D67264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17B105DE"/>
    <w:multiLevelType w:val="hybridMultilevel"/>
    <w:tmpl w:val="94B0A1B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1ACC4CB4"/>
    <w:multiLevelType w:val="hybridMultilevel"/>
    <w:tmpl w:val="D4F65A6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226234A0"/>
    <w:multiLevelType w:val="hybridMultilevel"/>
    <w:tmpl w:val="3A8A1C4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24451F21"/>
    <w:multiLevelType w:val="hybridMultilevel"/>
    <w:tmpl w:val="EE5849B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24E0656B"/>
    <w:multiLevelType w:val="hybridMultilevel"/>
    <w:tmpl w:val="0A14EC4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27772D99"/>
    <w:multiLevelType w:val="hybridMultilevel"/>
    <w:tmpl w:val="EE90CC2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27FF17AC"/>
    <w:multiLevelType w:val="hybridMultilevel"/>
    <w:tmpl w:val="D0560060"/>
    <w:lvl w:ilvl="0" w:tplc="B5089E86">
      <w:start w:val="12"/>
      <w:numFmt w:val="decimal"/>
      <w:lvlText w:val="%1."/>
      <w:lvlJc w:val="left"/>
      <w:pPr>
        <w:ind w:left="756" w:hanging="396"/>
      </w:pPr>
      <w:rPr>
        <w:rFonts w:hint="default"/>
        <w:color w:val="1F497D"/>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5BF2722"/>
    <w:multiLevelType w:val="hybridMultilevel"/>
    <w:tmpl w:val="DFBE0F9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nsid w:val="37E74723"/>
    <w:multiLevelType w:val="hybridMultilevel"/>
    <w:tmpl w:val="A352211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nsid w:val="40AF3A35"/>
    <w:multiLevelType w:val="hybridMultilevel"/>
    <w:tmpl w:val="83F23AF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41B57371"/>
    <w:multiLevelType w:val="hybridMultilevel"/>
    <w:tmpl w:val="0F522BC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47F007B5"/>
    <w:multiLevelType w:val="hybridMultilevel"/>
    <w:tmpl w:val="A1B669F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nsid w:val="55FE4688"/>
    <w:multiLevelType w:val="hybridMultilevel"/>
    <w:tmpl w:val="3B1045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nsid w:val="56596BCB"/>
    <w:multiLevelType w:val="hybridMultilevel"/>
    <w:tmpl w:val="50622D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9420907"/>
    <w:multiLevelType w:val="multilevel"/>
    <w:tmpl w:val="90D494A6"/>
    <w:lvl w:ilvl="0">
      <w:start w:val="1"/>
      <w:numFmt w:val="decimal"/>
      <w:lvlText w:val="%1."/>
      <w:lvlJc w:val="left"/>
      <w:pPr>
        <w:ind w:left="1080" w:hanging="360"/>
      </w:pPr>
      <w:rPr>
        <w:rFonts w:hint="default"/>
        <w:color w:val="4F81BD" w:themeColor="accent1"/>
      </w:rPr>
    </w:lvl>
    <w:lvl w:ilvl="1">
      <w:start w:val="1"/>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nsid w:val="5BD71E00"/>
    <w:multiLevelType w:val="hybridMultilevel"/>
    <w:tmpl w:val="1B86602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nsid w:val="5C6857C8"/>
    <w:multiLevelType w:val="hybridMultilevel"/>
    <w:tmpl w:val="96105A9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nsid w:val="5D024F6D"/>
    <w:multiLevelType w:val="multilevel"/>
    <w:tmpl w:val="A5424B82"/>
    <w:lvl w:ilvl="0">
      <w:start w:val="1"/>
      <w:numFmt w:val="bullet"/>
      <w:lvlText w:val=""/>
      <w:lvlJc w:val="left"/>
      <w:pPr>
        <w:ind w:left="1080" w:hanging="360"/>
      </w:pPr>
      <w:rPr>
        <w:rFonts w:ascii="Symbol" w:hAnsi="Symbol"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3">
    <w:nsid w:val="5E35688D"/>
    <w:multiLevelType w:val="hybridMultilevel"/>
    <w:tmpl w:val="60D64CA6"/>
    <w:lvl w:ilvl="0" w:tplc="0C09000F">
      <w:start w:val="1"/>
      <w:numFmt w:val="decimal"/>
      <w:lvlText w:val="%1."/>
      <w:lvlJc w:val="left"/>
      <w:pPr>
        <w:ind w:left="1800" w:hanging="360"/>
      </w:pPr>
      <w:rPr>
        <w:rFont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4">
    <w:nsid w:val="64F31CEA"/>
    <w:multiLevelType w:val="multilevel"/>
    <w:tmpl w:val="F266C5B4"/>
    <w:lvl w:ilvl="0">
      <w:start w:val="1"/>
      <w:numFmt w:val="decimal"/>
      <w:lvlText w:val="%1."/>
      <w:lvlJc w:val="left"/>
      <w:pPr>
        <w:ind w:left="720" w:hanging="360"/>
      </w:pPr>
      <w:rPr>
        <w:rFonts w:hint="default"/>
        <w:color w:val="1F497D"/>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nsid w:val="65F546C9"/>
    <w:multiLevelType w:val="hybridMultilevel"/>
    <w:tmpl w:val="82E4F0D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nsid w:val="66D41AC9"/>
    <w:multiLevelType w:val="hybridMultilevel"/>
    <w:tmpl w:val="F056B600"/>
    <w:lvl w:ilvl="0" w:tplc="9F3672F6">
      <w:start w:val="13"/>
      <w:numFmt w:val="decimal"/>
      <w:lvlText w:val="%1."/>
      <w:lvlJc w:val="left"/>
      <w:pPr>
        <w:ind w:left="1116" w:hanging="396"/>
      </w:pPr>
      <w:rPr>
        <w:rFonts w:hint="default"/>
        <w:color w:val="4F81BD" w:themeColor="accent1"/>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76C533DE"/>
    <w:multiLevelType w:val="hybridMultilevel"/>
    <w:tmpl w:val="C37032E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8">
    <w:nsid w:val="7FE667AA"/>
    <w:multiLevelType w:val="hybridMultilevel"/>
    <w:tmpl w:val="3F2CD1E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4"/>
  </w:num>
  <w:num w:numId="2">
    <w:abstractNumId w:val="25"/>
  </w:num>
  <w:num w:numId="3">
    <w:abstractNumId w:val="10"/>
  </w:num>
  <w:num w:numId="4">
    <w:abstractNumId w:val="20"/>
  </w:num>
  <w:num w:numId="5">
    <w:abstractNumId w:val="12"/>
  </w:num>
  <w:num w:numId="6">
    <w:abstractNumId w:val="14"/>
  </w:num>
  <w:num w:numId="7">
    <w:abstractNumId w:val="22"/>
  </w:num>
  <w:num w:numId="8">
    <w:abstractNumId w:val="6"/>
  </w:num>
  <w:num w:numId="9">
    <w:abstractNumId w:val="5"/>
  </w:num>
  <w:num w:numId="10">
    <w:abstractNumId w:val="1"/>
  </w:num>
  <w:num w:numId="11">
    <w:abstractNumId w:val="7"/>
  </w:num>
  <w:num w:numId="12">
    <w:abstractNumId w:val="9"/>
  </w:num>
  <w:num w:numId="13">
    <w:abstractNumId w:val="8"/>
  </w:num>
  <w:num w:numId="14">
    <w:abstractNumId w:val="13"/>
  </w:num>
  <w:num w:numId="15">
    <w:abstractNumId w:val="11"/>
  </w:num>
  <w:num w:numId="16">
    <w:abstractNumId w:val="18"/>
  </w:num>
  <w:num w:numId="17">
    <w:abstractNumId w:val="28"/>
  </w:num>
  <w:num w:numId="18">
    <w:abstractNumId w:val="17"/>
  </w:num>
  <w:num w:numId="19">
    <w:abstractNumId w:val="3"/>
  </w:num>
  <w:num w:numId="20">
    <w:abstractNumId w:val="2"/>
  </w:num>
  <w:num w:numId="21">
    <w:abstractNumId w:val="16"/>
  </w:num>
  <w:num w:numId="22">
    <w:abstractNumId w:val="27"/>
  </w:num>
  <w:num w:numId="23">
    <w:abstractNumId w:val="19"/>
  </w:num>
  <w:num w:numId="24">
    <w:abstractNumId w:val="26"/>
  </w:num>
  <w:num w:numId="25">
    <w:abstractNumId w:val="23"/>
  </w:num>
  <w:num w:numId="26">
    <w:abstractNumId w:val="21"/>
  </w:num>
  <w:num w:numId="27">
    <w:abstractNumId w:val="4"/>
  </w:num>
  <w:num w:numId="28">
    <w:abstractNumId w:val="0"/>
  </w:num>
  <w:num w:numId="29">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E05"/>
    <w:rsid w:val="00033BDA"/>
    <w:rsid w:val="00042ECC"/>
    <w:rsid w:val="000614C7"/>
    <w:rsid w:val="000652C1"/>
    <w:rsid w:val="00086CFA"/>
    <w:rsid w:val="00092A06"/>
    <w:rsid w:val="00093124"/>
    <w:rsid w:val="00093D73"/>
    <w:rsid w:val="000A0BE0"/>
    <w:rsid w:val="000B3FA0"/>
    <w:rsid w:val="000C2568"/>
    <w:rsid w:val="000C2F6A"/>
    <w:rsid w:val="000D3FB3"/>
    <w:rsid w:val="000F1FA9"/>
    <w:rsid w:val="000F3C64"/>
    <w:rsid w:val="000F5F41"/>
    <w:rsid w:val="00100A91"/>
    <w:rsid w:val="00101FE2"/>
    <w:rsid w:val="00122C53"/>
    <w:rsid w:val="0013363B"/>
    <w:rsid w:val="00157DB7"/>
    <w:rsid w:val="0016405A"/>
    <w:rsid w:val="00180DDF"/>
    <w:rsid w:val="001872F1"/>
    <w:rsid w:val="001900F0"/>
    <w:rsid w:val="0019693E"/>
    <w:rsid w:val="001A782D"/>
    <w:rsid w:val="001C4245"/>
    <w:rsid w:val="001C44EF"/>
    <w:rsid w:val="001C6842"/>
    <w:rsid w:val="001E5CB9"/>
    <w:rsid w:val="002043E0"/>
    <w:rsid w:val="00204CDB"/>
    <w:rsid w:val="00207396"/>
    <w:rsid w:val="00207A84"/>
    <w:rsid w:val="00213973"/>
    <w:rsid w:val="002149D9"/>
    <w:rsid w:val="002171A3"/>
    <w:rsid w:val="002325A2"/>
    <w:rsid w:val="002359F6"/>
    <w:rsid w:val="00235FD1"/>
    <w:rsid w:val="00240947"/>
    <w:rsid w:val="00252B72"/>
    <w:rsid w:val="0026272F"/>
    <w:rsid w:val="00267F55"/>
    <w:rsid w:val="00272265"/>
    <w:rsid w:val="00282997"/>
    <w:rsid w:val="002852C4"/>
    <w:rsid w:val="00296A80"/>
    <w:rsid w:val="002A25EC"/>
    <w:rsid w:val="002D1310"/>
    <w:rsid w:val="002E5A00"/>
    <w:rsid w:val="002F3E05"/>
    <w:rsid w:val="003019FD"/>
    <w:rsid w:val="003150C7"/>
    <w:rsid w:val="00352919"/>
    <w:rsid w:val="003530D2"/>
    <w:rsid w:val="003573D7"/>
    <w:rsid w:val="00360BF0"/>
    <w:rsid w:val="00362F13"/>
    <w:rsid w:val="00384AC5"/>
    <w:rsid w:val="003A08E7"/>
    <w:rsid w:val="003A3E37"/>
    <w:rsid w:val="003C72D4"/>
    <w:rsid w:val="003E5CC3"/>
    <w:rsid w:val="003F10DF"/>
    <w:rsid w:val="003F4047"/>
    <w:rsid w:val="00404DA4"/>
    <w:rsid w:val="0041000B"/>
    <w:rsid w:val="004123AB"/>
    <w:rsid w:val="004252E2"/>
    <w:rsid w:val="004308C0"/>
    <w:rsid w:val="00437616"/>
    <w:rsid w:val="0044626C"/>
    <w:rsid w:val="00482E8F"/>
    <w:rsid w:val="004847A5"/>
    <w:rsid w:val="004C3EEE"/>
    <w:rsid w:val="004C77C9"/>
    <w:rsid w:val="004D05E1"/>
    <w:rsid w:val="004E3137"/>
    <w:rsid w:val="004E694D"/>
    <w:rsid w:val="004F6248"/>
    <w:rsid w:val="00556F31"/>
    <w:rsid w:val="00562243"/>
    <w:rsid w:val="00567EB6"/>
    <w:rsid w:val="0059276A"/>
    <w:rsid w:val="00595663"/>
    <w:rsid w:val="005A42B0"/>
    <w:rsid w:val="005A688B"/>
    <w:rsid w:val="005B2675"/>
    <w:rsid w:val="005C255C"/>
    <w:rsid w:val="005C2807"/>
    <w:rsid w:val="005D044B"/>
    <w:rsid w:val="005E09D5"/>
    <w:rsid w:val="005F495E"/>
    <w:rsid w:val="005F609A"/>
    <w:rsid w:val="005F79A9"/>
    <w:rsid w:val="00602CFA"/>
    <w:rsid w:val="00625207"/>
    <w:rsid w:val="00630A22"/>
    <w:rsid w:val="00632044"/>
    <w:rsid w:val="00637512"/>
    <w:rsid w:val="0064305B"/>
    <w:rsid w:val="0064333E"/>
    <w:rsid w:val="006472F8"/>
    <w:rsid w:val="00651473"/>
    <w:rsid w:val="00651D01"/>
    <w:rsid w:val="00657FFE"/>
    <w:rsid w:val="0067493C"/>
    <w:rsid w:val="00680718"/>
    <w:rsid w:val="0069527F"/>
    <w:rsid w:val="006A4B52"/>
    <w:rsid w:val="006B1E07"/>
    <w:rsid w:val="006B6E7C"/>
    <w:rsid w:val="006F133A"/>
    <w:rsid w:val="006F6509"/>
    <w:rsid w:val="007022C1"/>
    <w:rsid w:val="0070738C"/>
    <w:rsid w:val="007116FE"/>
    <w:rsid w:val="0072465C"/>
    <w:rsid w:val="007368F7"/>
    <w:rsid w:val="00740B98"/>
    <w:rsid w:val="00741E68"/>
    <w:rsid w:val="007445B1"/>
    <w:rsid w:val="00753C49"/>
    <w:rsid w:val="0075796C"/>
    <w:rsid w:val="00765EB2"/>
    <w:rsid w:val="007708C1"/>
    <w:rsid w:val="00777B06"/>
    <w:rsid w:val="007808E5"/>
    <w:rsid w:val="00793C30"/>
    <w:rsid w:val="007A1EB8"/>
    <w:rsid w:val="007A3341"/>
    <w:rsid w:val="007A53CA"/>
    <w:rsid w:val="007B2165"/>
    <w:rsid w:val="007C53D5"/>
    <w:rsid w:val="007F1AFE"/>
    <w:rsid w:val="00801DE4"/>
    <w:rsid w:val="008020DF"/>
    <w:rsid w:val="00802F8E"/>
    <w:rsid w:val="00820BC3"/>
    <w:rsid w:val="008321BF"/>
    <w:rsid w:val="00832469"/>
    <w:rsid w:val="008435C9"/>
    <w:rsid w:val="00846400"/>
    <w:rsid w:val="00880116"/>
    <w:rsid w:val="008A012C"/>
    <w:rsid w:val="008A733C"/>
    <w:rsid w:val="008A73DD"/>
    <w:rsid w:val="008B0131"/>
    <w:rsid w:val="008D3491"/>
    <w:rsid w:val="008E0AD1"/>
    <w:rsid w:val="008E29AD"/>
    <w:rsid w:val="008F7B95"/>
    <w:rsid w:val="00935447"/>
    <w:rsid w:val="00936913"/>
    <w:rsid w:val="00941059"/>
    <w:rsid w:val="00950F29"/>
    <w:rsid w:val="00996E22"/>
    <w:rsid w:val="009B08B4"/>
    <w:rsid w:val="009B6F4B"/>
    <w:rsid w:val="009C589A"/>
    <w:rsid w:val="009C6CAA"/>
    <w:rsid w:val="009E251F"/>
    <w:rsid w:val="009E5C73"/>
    <w:rsid w:val="00A06CDE"/>
    <w:rsid w:val="00A07869"/>
    <w:rsid w:val="00A10B56"/>
    <w:rsid w:val="00A16FE3"/>
    <w:rsid w:val="00A205FD"/>
    <w:rsid w:val="00A356FC"/>
    <w:rsid w:val="00A35E73"/>
    <w:rsid w:val="00A50544"/>
    <w:rsid w:val="00A675BD"/>
    <w:rsid w:val="00A7133B"/>
    <w:rsid w:val="00A82369"/>
    <w:rsid w:val="00A9638E"/>
    <w:rsid w:val="00A9695E"/>
    <w:rsid w:val="00A97120"/>
    <w:rsid w:val="00A97F28"/>
    <w:rsid w:val="00AA2197"/>
    <w:rsid w:val="00AA222F"/>
    <w:rsid w:val="00AA3AEA"/>
    <w:rsid w:val="00AA5943"/>
    <w:rsid w:val="00AB71F0"/>
    <w:rsid w:val="00AD6781"/>
    <w:rsid w:val="00AE5E68"/>
    <w:rsid w:val="00AF149C"/>
    <w:rsid w:val="00AF4759"/>
    <w:rsid w:val="00AF78BF"/>
    <w:rsid w:val="00B00DB9"/>
    <w:rsid w:val="00B1520A"/>
    <w:rsid w:val="00B16141"/>
    <w:rsid w:val="00B217E2"/>
    <w:rsid w:val="00B442A3"/>
    <w:rsid w:val="00B448F1"/>
    <w:rsid w:val="00B46DA0"/>
    <w:rsid w:val="00B75287"/>
    <w:rsid w:val="00B754C0"/>
    <w:rsid w:val="00B84A3D"/>
    <w:rsid w:val="00B84EEA"/>
    <w:rsid w:val="00BA4FCE"/>
    <w:rsid w:val="00BB3676"/>
    <w:rsid w:val="00BC372D"/>
    <w:rsid w:val="00BC6325"/>
    <w:rsid w:val="00BD6FEA"/>
    <w:rsid w:val="00BE4C15"/>
    <w:rsid w:val="00C01573"/>
    <w:rsid w:val="00C200BA"/>
    <w:rsid w:val="00C371D2"/>
    <w:rsid w:val="00C400DC"/>
    <w:rsid w:val="00C45EFA"/>
    <w:rsid w:val="00C45FD3"/>
    <w:rsid w:val="00C46D6F"/>
    <w:rsid w:val="00C6599F"/>
    <w:rsid w:val="00C6726E"/>
    <w:rsid w:val="00C70AAA"/>
    <w:rsid w:val="00C7234B"/>
    <w:rsid w:val="00C8523D"/>
    <w:rsid w:val="00C9272A"/>
    <w:rsid w:val="00CA49BA"/>
    <w:rsid w:val="00CD0380"/>
    <w:rsid w:val="00CE0167"/>
    <w:rsid w:val="00CE3804"/>
    <w:rsid w:val="00CF4A65"/>
    <w:rsid w:val="00D05964"/>
    <w:rsid w:val="00D10A22"/>
    <w:rsid w:val="00D1102A"/>
    <w:rsid w:val="00D16031"/>
    <w:rsid w:val="00D30FE7"/>
    <w:rsid w:val="00D310BE"/>
    <w:rsid w:val="00D62885"/>
    <w:rsid w:val="00D760EA"/>
    <w:rsid w:val="00D861AA"/>
    <w:rsid w:val="00D94C0D"/>
    <w:rsid w:val="00DA2987"/>
    <w:rsid w:val="00DA6B98"/>
    <w:rsid w:val="00DB43B4"/>
    <w:rsid w:val="00DB77BF"/>
    <w:rsid w:val="00DE2C5F"/>
    <w:rsid w:val="00DF0389"/>
    <w:rsid w:val="00E124F5"/>
    <w:rsid w:val="00E13703"/>
    <w:rsid w:val="00E13F29"/>
    <w:rsid w:val="00E23CCB"/>
    <w:rsid w:val="00E23CE5"/>
    <w:rsid w:val="00E343DF"/>
    <w:rsid w:val="00E57469"/>
    <w:rsid w:val="00E72E3C"/>
    <w:rsid w:val="00E9169B"/>
    <w:rsid w:val="00E92C42"/>
    <w:rsid w:val="00E97926"/>
    <w:rsid w:val="00EA300A"/>
    <w:rsid w:val="00EB0C58"/>
    <w:rsid w:val="00ED63E6"/>
    <w:rsid w:val="00EE1E4C"/>
    <w:rsid w:val="00EF40CF"/>
    <w:rsid w:val="00F02250"/>
    <w:rsid w:val="00F042AF"/>
    <w:rsid w:val="00F075D4"/>
    <w:rsid w:val="00F1330E"/>
    <w:rsid w:val="00F16C86"/>
    <w:rsid w:val="00F35A1A"/>
    <w:rsid w:val="00F457B2"/>
    <w:rsid w:val="00F64519"/>
    <w:rsid w:val="00F83D89"/>
    <w:rsid w:val="00F93CDC"/>
    <w:rsid w:val="00F9743B"/>
    <w:rsid w:val="00FA6F0F"/>
    <w:rsid w:val="00FB0C9B"/>
    <w:rsid w:val="00FB2DD3"/>
    <w:rsid w:val="00FC7367"/>
    <w:rsid w:val="00FC7CD4"/>
    <w:rsid w:val="00FD46B2"/>
    <w:rsid w:val="00FD4FD7"/>
    <w:rsid w:val="00FD72B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AE5E68"/>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567EB6"/>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F075D4"/>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Grid-Accent11">
    <w:name w:val="Colorful Grid - Accent 11"/>
    <w:basedOn w:val="Normal"/>
    <w:next w:val="Normal"/>
    <w:link w:val="ColorfulGrid-Accent1Char"/>
    <w:uiPriority w:val="29"/>
    <w:qFormat/>
    <w:rsid w:val="002F3E05"/>
    <w:rPr>
      <w:rFonts w:eastAsia="MS Mincho"/>
      <w:i/>
      <w:iCs/>
      <w:color w:val="000000"/>
      <w:lang w:val="en-US" w:eastAsia="ja-JP"/>
    </w:rPr>
  </w:style>
  <w:style w:type="character" w:customStyle="1" w:styleId="ColorfulGrid-Accent1Char">
    <w:name w:val="Colorful Grid - Accent 1 Char"/>
    <w:link w:val="ColorfulGrid-Accent11"/>
    <w:uiPriority w:val="29"/>
    <w:rsid w:val="002F3E05"/>
    <w:rPr>
      <w:rFonts w:eastAsia="MS Mincho"/>
      <w:i/>
      <w:iCs/>
      <w:color w:val="000000"/>
      <w:lang w:val="en-US" w:eastAsia="ja-JP"/>
    </w:rPr>
  </w:style>
  <w:style w:type="paragraph" w:styleId="BalloonText">
    <w:name w:val="Balloon Text"/>
    <w:basedOn w:val="Normal"/>
    <w:link w:val="BalloonTextChar"/>
    <w:uiPriority w:val="99"/>
    <w:semiHidden/>
    <w:unhideWhenUsed/>
    <w:rsid w:val="002F3E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F3E05"/>
    <w:rPr>
      <w:rFonts w:ascii="Tahoma" w:hAnsi="Tahoma" w:cs="Tahoma"/>
      <w:sz w:val="16"/>
      <w:szCs w:val="16"/>
    </w:rPr>
  </w:style>
  <w:style w:type="paragraph" w:styleId="Header">
    <w:name w:val="header"/>
    <w:basedOn w:val="Normal"/>
    <w:link w:val="HeaderChar"/>
    <w:uiPriority w:val="99"/>
    <w:unhideWhenUsed/>
    <w:rsid w:val="00AE5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E68"/>
  </w:style>
  <w:style w:type="paragraph" w:styleId="Footer">
    <w:name w:val="footer"/>
    <w:basedOn w:val="Normal"/>
    <w:link w:val="FooterChar"/>
    <w:uiPriority w:val="99"/>
    <w:unhideWhenUsed/>
    <w:rsid w:val="00AE5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E68"/>
  </w:style>
  <w:style w:type="character" w:customStyle="1" w:styleId="Heading1Char">
    <w:name w:val="Heading 1 Char"/>
    <w:link w:val="Heading1"/>
    <w:uiPriority w:val="9"/>
    <w:rsid w:val="00AE5E68"/>
    <w:rPr>
      <w:rFonts w:ascii="Cambria" w:eastAsia="MS Gothic" w:hAnsi="Cambria" w:cs="Times New Roman"/>
      <w:b/>
      <w:bCs/>
      <w:color w:val="365F91"/>
      <w:sz w:val="28"/>
      <w:szCs w:val="28"/>
    </w:rPr>
  </w:style>
  <w:style w:type="paragraph" w:customStyle="1" w:styleId="ColorfulList-Accent11">
    <w:name w:val="Colorful List - Accent 11"/>
    <w:basedOn w:val="Normal"/>
    <w:uiPriority w:val="34"/>
    <w:qFormat/>
    <w:rsid w:val="00AE5E68"/>
    <w:pPr>
      <w:ind w:left="720"/>
      <w:contextualSpacing/>
    </w:pPr>
  </w:style>
  <w:style w:type="character" w:customStyle="1" w:styleId="Heading2Char">
    <w:name w:val="Heading 2 Char"/>
    <w:link w:val="Heading2"/>
    <w:uiPriority w:val="9"/>
    <w:rsid w:val="00567EB6"/>
    <w:rPr>
      <w:rFonts w:ascii="Cambria" w:eastAsia="MS Gothic" w:hAnsi="Cambria" w:cs="Times New Roman"/>
      <w:b/>
      <w:bCs/>
      <w:color w:val="4F81BD"/>
      <w:sz w:val="26"/>
      <w:szCs w:val="26"/>
    </w:rPr>
  </w:style>
  <w:style w:type="paragraph" w:customStyle="1" w:styleId="TOCHeading1">
    <w:name w:val="TOC Heading1"/>
    <w:basedOn w:val="Heading1"/>
    <w:next w:val="Normal"/>
    <w:uiPriority w:val="39"/>
    <w:semiHidden/>
    <w:unhideWhenUsed/>
    <w:qFormat/>
    <w:rsid w:val="004D05E1"/>
    <w:pPr>
      <w:outlineLvl w:val="9"/>
    </w:pPr>
    <w:rPr>
      <w:lang w:val="en-US" w:eastAsia="ja-JP"/>
    </w:rPr>
  </w:style>
  <w:style w:type="paragraph" w:styleId="TOC1">
    <w:name w:val="toc 1"/>
    <w:basedOn w:val="Normal"/>
    <w:next w:val="Normal"/>
    <w:autoRedefine/>
    <w:uiPriority w:val="39"/>
    <w:unhideWhenUsed/>
    <w:rsid w:val="004D05E1"/>
    <w:pPr>
      <w:spacing w:after="100"/>
    </w:pPr>
  </w:style>
  <w:style w:type="paragraph" w:styleId="TOC2">
    <w:name w:val="toc 2"/>
    <w:basedOn w:val="Normal"/>
    <w:next w:val="Normal"/>
    <w:autoRedefine/>
    <w:uiPriority w:val="39"/>
    <w:unhideWhenUsed/>
    <w:rsid w:val="004D05E1"/>
    <w:pPr>
      <w:spacing w:after="100"/>
      <w:ind w:left="220"/>
    </w:pPr>
  </w:style>
  <w:style w:type="character" w:styleId="Hyperlink">
    <w:name w:val="Hyperlink"/>
    <w:uiPriority w:val="99"/>
    <w:unhideWhenUsed/>
    <w:rsid w:val="004D05E1"/>
    <w:rPr>
      <w:color w:val="0000FF"/>
      <w:u w:val="single"/>
    </w:rPr>
  </w:style>
  <w:style w:type="paragraph" w:customStyle="1" w:styleId="Default">
    <w:name w:val="Default"/>
    <w:rsid w:val="00625207"/>
    <w:pPr>
      <w:autoSpaceDE w:val="0"/>
      <w:autoSpaceDN w:val="0"/>
      <w:adjustRightInd w:val="0"/>
    </w:pPr>
    <w:rPr>
      <w:rFonts w:ascii="Verdana" w:hAnsi="Verdana" w:cs="Verdana"/>
      <w:color w:val="000000"/>
      <w:sz w:val="24"/>
      <w:szCs w:val="24"/>
      <w:lang w:eastAsia="en-US"/>
    </w:rPr>
  </w:style>
  <w:style w:type="paragraph" w:styleId="z-TopofForm">
    <w:name w:val="HTML Top of Form"/>
    <w:basedOn w:val="Normal"/>
    <w:next w:val="Normal"/>
    <w:link w:val="z-TopofFormChar"/>
    <w:hidden/>
    <w:uiPriority w:val="99"/>
    <w:semiHidden/>
    <w:unhideWhenUsed/>
    <w:rsid w:val="00C400DC"/>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link w:val="z-TopofForm"/>
    <w:uiPriority w:val="99"/>
    <w:semiHidden/>
    <w:rsid w:val="00C400DC"/>
    <w:rPr>
      <w:rFonts w:ascii="Arial" w:eastAsia="Times New Roman" w:hAnsi="Arial" w:cs="Arial"/>
      <w:vanish/>
      <w:sz w:val="16"/>
      <w:szCs w:val="16"/>
      <w:lang w:eastAsia="en-AU"/>
    </w:rPr>
  </w:style>
  <w:style w:type="paragraph" w:customStyle="1" w:styleId="infield">
    <w:name w:val="infield"/>
    <w:basedOn w:val="Normal"/>
    <w:rsid w:val="00C400DC"/>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apple-converted-space">
    <w:name w:val="apple-converted-space"/>
    <w:basedOn w:val="DefaultParagraphFont"/>
    <w:rsid w:val="00C400DC"/>
  </w:style>
  <w:style w:type="paragraph" w:styleId="z-BottomofForm">
    <w:name w:val="HTML Bottom of Form"/>
    <w:basedOn w:val="Normal"/>
    <w:next w:val="Normal"/>
    <w:link w:val="z-BottomofFormChar"/>
    <w:hidden/>
    <w:uiPriority w:val="99"/>
    <w:semiHidden/>
    <w:unhideWhenUsed/>
    <w:rsid w:val="00C400DC"/>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link w:val="z-BottomofForm"/>
    <w:uiPriority w:val="99"/>
    <w:semiHidden/>
    <w:rsid w:val="00C400DC"/>
    <w:rPr>
      <w:rFonts w:ascii="Arial" w:eastAsia="Times New Roman" w:hAnsi="Arial" w:cs="Arial"/>
      <w:vanish/>
      <w:sz w:val="16"/>
      <w:szCs w:val="16"/>
      <w:lang w:eastAsia="en-AU"/>
    </w:rPr>
  </w:style>
  <w:style w:type="table" w:styleId="TableGrid">
    <w:name w:val="Table Grid"/>
    <w:basedOn w:val="TableNormal"/>
    <w:uiPriority w:val="59"/>
    <w:rsid w:val="00101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F075D4"/>
    <w:rPr>
      <w:rFonts w:ascii="Cambria" w:eastAsia="MS Gothic" w:hAnsi="Cambria" w:cs="Times New Roman"/>
      <w:b/>
      <w:bCs/>
      <w:color w:val="4F81BD"/>
    </w:rPr>
  </w:style>
  <w:style w:type="character" w:customStyle="1" w:styleId="BookTitle1">
    <w:name w:val="Book Title1"/>
    <w:uiPriority w:val="33"/>
    <w:qFormat/>
    <w:rsid w:val="00157DB7"/>
    <w:rPr>
      <w:b/>
      <w:bCs/>
      <w:smallCaps/>
      <w:spacing w:val="5"/>
    </w:rPr>
  </w:style>
  <w:style w:type="paragraph" w:styleId="Title">
    <w:name w:val="Title"/>
    <w:basedOn w:val="Normal"/>
    <w:next w:val="Normal"/>
    <w:link w:val="TitleChar"/>
    <w:uiPriority w:val="10"/>
    <w:qFormat/>
    <w:rsid w:val="00157DB7"/>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157DB7"/>
    <w:rPr>
      <w:rFonts w:ascii="Cambria" w:eastAsia="MS Gothic" w:hAnsi="Cambria" w:cs="Times New Roman"/>
      <w:color w:val="17365D"/>
      <w:spacing w:val="5"/>
      <w:kern w:val="28"/>
      <w:sz w:val="52"/>
      <w:szCs w:val="52"/>
    </w:rPr>
  </w:style>
  <w:style w:type="character" w:styleId="FollowedHyperlink">
    <w:name w:val="FollowedHyperlink"/>
    <w:uiPriority w:val="99"/>
    <w:semiHidden/>
    <w:unhideWhenUsed/>
    <w:rsid w:val="000B3FA0"/>
    <w:rPr>
      <w:color w:val="800080"/>
      <w:u w:val="single"/>
    </w:rPr>
  </w:style>
  <w:style w:type="paragraph" w:styleId="ListParagraph">
    <w:name w:val="List Paragraph"/>
    <w:basedOn w:val="Normal"/>
    <w:uiPriority w:val="72"/>
    <w:qFormat/>
    <w:rsid w:val="003F40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AE5E68"/>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567EB6"/>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F075D4"/>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Grid-Accent11">
    <w:name w:val="Colorful Grid - Accent 11"/>
    <w:basedOn w:val="Normal"/>
    <w:next w:val="Normal"/>
    <w:link w:val="ColorfulGrid-Accent1Char"/>
    <w:uiPriority w:val="29"/>
    <w:qFormat/>
    <w:rsid w:val="002F3E05"/>
    <w:rPr>
      <w:rFonts w:eastAsia="MS Mincho"/>
      <w:i/>
      <w:iCs/>
      <w:color w:val="000000"/>
      <w:lang w:val="en-US" w:eastAsia="ja-JP"/>
    </w:rPr>
  </w:style>
  <w:style w:type="character" w:customStyle="1" w:styleId="ColorfulGrid-Accent1Char">
    <w:name w:val="Colorful Grid - Accent 1 Char"/>
    <w:link w:val="ColorfulGrid-Accent11"/>
    <w:uiPriority w:val="29"/>
    <w:rsid w:val="002F3E05"/>
    <w:rPr>
      <w:rFonts w:eastAsia="MS Mincho"/>
      <w:i/>
      <w:iCs/>
      <w:color w:val="000000"/>
      <w:lang w:val="en-US" w:eastAsia="ja-JP"/>
    </w:rPr>
  </w:style>
  <w:style w:type="paragraph" w:styleId="BalloonText">
    <w:name w:val="Balloon Text"/>
    <w:basedOn w:val="Normal"/>
    <w:link w:val="BalloonTextChar"/>
    <w:uiPriority w:val="99"/>
    <w:semiHidden/>
    <w:unhideWhenUsed/>
    <w:rsid w:val="002F3E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F3E05"/>
    <w:rPr>
      <w:rFonts w:ascii="Tahoma" w:hAnsi="Tahoma" w:cs="Tahoma"/>
      <w:sz w:val="16"/>
      <w:szCs w:val="16"/>
    </w:rPr>
  </w:style>
  <w:style w:type="paragraph" w:styleId="Header">
    <w:name w:val="header"/>
    <w:basedOn w:val="Normal"/>
    <w:link w:val="HeaderChar"/>
    <w:uiPriority w:val="99"/>
    <w:unhideWhenUsed/>
    <w:rsid w:val="00AE5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E68"/>
  </w:style>
  <w:style w:type="paragraph" w:styleId="Footer">
    <w:name w:val="footer"/>
    <w:basedOn w:val="Normal"/>
    <w:link w:val="FooterChar"/>
    <w:uiPriority w:val="99"/>
    <w:unhideWhenUsed/>
    <w:rsid w:val="00AE5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E68"/>
  </w:style>
  <w:style w:type="character" w:customStyle="1" w:styleId="Heading1Char">
    <w:name w:val="Heading 1 Char"/>
    <w:link w:val="Heading1"/>
    <w:uiPriority w:val="9"/>
    <w:rsid w:val="00AE5E68"/>
    <w:rPr>
      <w:rFonts w:ascii="Cambria" w:eastAsia="MS Gothic" w:hAnsi="Cambria" w:cs="Times New Roman"/>
      <w:b/>
      <w:bCs/>
      <w:color w:val="365F91"/>
      <w:sz w:val="28"/>
      <w:szCs w:val="28"/>
    </w:rPr>
  </w:style>
  <w:style w:type="paragraph" w:customStyle="1" w:styleId="ColorfulList-Accent11">
    <w:name w:val="Colorful List - Accent 11"/>
    <w:basedOn w:val="Normal"/>
    <w:uiPriority w:val="34"/>
    <w:qFormat/>
    <w:rsid w:val="00AE5E68"/>
    <w:pPr>
      <w:ind w:left="720"/>
      <w:contextualSpacing/>
    </w:pPr>
  </w:style>
  <w:style w:type="character" w:customStyle="1" w:styleId="Heading2Char">
    <w:name w:val="Heading 2 Char"/>
    <w:link w:val="Heading2"/>
    <w:uiPriority w:val="9"/>
    <w:rsid w:val="00567EB6"/>
    <w:rPr>
      <w:rFonts w:ascii="Cambria" w:eastAsia="MS Gothic" w:hAnsi="Cambria" w:cs="Times New Roman"/>
      <w:b/>
      <w:bCs/>
      <w:color w:val="4F81BD"/>
      <w:sz w:val="26"/>
      <w:szCs w:val="26"/>
    </w:rPr>
  </w:style>
  <w:style w:type="paragraph" w:customStyle="1" w:styleId="TOCHeading1">
    <w:name w:val="TOC Heading1"/>
    <w:basedOn w:val="Heading1"/>
    <w:next w:val="Normal"/>
    <w:uiPriority w:val="39"/>
    <w:semiHidden/>
    <w:unhideWhenUsed/>
    <w:qFormat/>
    <w:rsid w:val="004D05E1"/>
    <w:pPr>
      <w:outlineLvl w:val="9"/>
    </w:pPr>
    <w:rPr>
      <w:lang w:val="en-US" w:eastAsia="ja-JP"/>
    </w:rPr>
  </w:style>
  <w:style w:type="paragraph" w:styleId="TOC1">
    <w:name w:val="toc 1"/>
    <w:basedOn w:val="Normal"/>
    <w:next w:val="Normal"/>
    <w:autoRedefine/>
    <w:uiPriority w:val="39"/>
    <w:unhideWhenUsed/>
    <w:rsid w:val="004D05E1"/>
    <w:pPr>
      <w:spacing w:after="100"/>
    </w:pPr>
  </w:style>
  <w:style w:type="paragraph" w:styleId="TOC2">
    <w:name w:val="toc 2"/>
    <w:basedOn w:val="Normal"/>
    <w:next w:val="Normal"/>
    <w:autoRedefine/>
    <w:uiPriority w:val="39"/>
    <w:unhideWhenUsed/>
    <w:rsid w:val="004D05E1"/>
    <w:pPr>
      <w:spacing w:after="100"/>
      <w:ind w:left="220"/>
    </w:pPr>
  </w:style>
  <w:style w:type="character" w:styleId="Hyperlink">
    <w:name w:val="Hyperlink"/>
    <w:uiPriority w:val="99"/>
    <w:unhideWhenUsed/>
    <w:rsid w:val="004D05E1"/>
    <w:rPr>
      <w:color w:val="0000FF"/>
      <w:u w:val="single"/>
    </w:rPr>
  </w:style>
  <w:style w:type="paragraph" w:customStyle="1" w:styleId="Default">
    <w:name w:val="Default"/>
    <w:rsid w:val="00625207"/>
    <w:pPr>
      <w:autoSpaceDE w:val="0"/>
      <w:autoSpaceDN w:val="0"/>
      <w:adjustRightInd w:val="0"/>
    </w:pPr>
    <w:rPr>
      <w:rFonts w:ascii="Verdana" w:hAnsi="Verdana" w:cs="Verdana"/>
      <w:color w:val="000000"/>
      <w:sz w:val="24"/>
      <w:szCs w:val="24"/>
      <w:lang w:eastAsia="en-US"/>
    </w:rPr>
  </w:style>
  <w:style w:type="paragraph" w:styleId="z-TopofForm">
    <w:name w:val="HTML Top of Form"/>
    <w:basedOn w:val="Normal"/>
    <w:next w:val="Normal"/>
    <w:link w:val="z-TopofFormChar"/>
    <w:hidden/>
    <w:uiPriority w:val="99"/>
    <w:semiHidden/>
    <w:unhideWhenUsed/>
    <w:rsid w:val="00C400DC"/>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link w:val="z-TopofForm"/>
    <w:uiPriority w:val="99"/>
    <w:semiHidden/>
    <w:rsid w:val="00C400DC"/>
    <w:rPr>
      <w:rFonts w:ascii="Arial" w:eastAsia="Times New Roman" w:hAnsi="Arial" w:cs="Arial"/>
      <w:vanish/>
      <w:sz w:val="16"/>
      <w:szCs w:val="16"/>
      <w:lang w:eastAsia="en-AU"/>
    </w:rPr>
  </w:style>
  <w:style w:type="paragraph" w:customStyle="1" w:styleId="infield">
    <w:name w:val="infield"/>
    <w:basedOn w:val="Normal"/>
    <w:rsid w:val="00C400DC"/>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apple-converted-space">
    <w:name w:val="apple-converted-space"/>
    <w:basedOn w:val="DefaultParagraphFont"/>
    <w:rsid w:val="00C400DC"/>
  </w:style>
  <w:style w:type="paragraph" w:styleId="z-BottomofForm">
    <w:name w:val="HTML Bottom of Form"/>
    <w:basedOn w:val="Normal"/>
    <w:next w:val="Normal"/>
    <w:link w:val="z-BottomofFormChar"/>
    <w:hidden/>
    <w:uiPriority w:val="99"/>
    <w:semiHidden/>
    <w:unhideWhenUsed/>
    <w:rsid w:val="00C400DC"/>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link w:val="z-BottomofForm"/>
    <w:uiPriority w:val="99"/>
    <w:semiHidden/>
    <w:rsid w:val="00C400DC"/>
    <w:rPr>
      <w:rFonts w:ascii="Arial" w:eastAsia="Times New Roman" w:hAnsi="Arial" w:cs="Arial"/>
      <w:vanish/>
      <w:sz w:val="16"/>
      <w:szCs w:val="16"/>
      <w:lang w:eastAsia="en-AU"/>
    </w:rPr>
  </w:style>
  <w:style w:type="table" w:styleId="TableGrid">
    <w:name w:val="Table Grid"/>
    <w:basedOn w:val="TableNormal"/>
    <w:uiPriority w:val="59"/>
    <w:rsid w:val="00101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F075D4"/>
    <w:rPr>
      <w:rFonts w:ascii="Cambria" w:eastAsia="MS Gothic" w:hAnsi="Cambria" w:cs="Times New Roman"/>
      <w:b/>
      <w:bCs/>
      <w:color w:val="4F81BD"/>
    </w:rPr>
  </w:style>
  <w:style w:type="character" w:customStyle="1" w:styleId="BookTitle1">
    <w:name w:val="Book Title1"/>
    <w:uiPriority w:val="33"/>
    <w:qFormat/>
    <w:rsid w:val="00157DB7"/>
    <w:rPr>
      <w:b/>
      <w:bCs/>
      <w:smallCaps/>
      <w:spacing w:val="5"/>
    </w:rPr>
  </w:style>
  <w:style w:type="paragraph" w:styleId="Title">
    <w:name w:val="Title"/>
    <w:basedOn w:val="Normal"/>
    <w:next w:val="Normal"/>
    <w:link w:val="TitleChar"/>
    <w:uiPriority w:val="10"/>
    <w:qFormat/>
    <w:rsid w:val="00157DB7"/>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157DB7"/>
    <w:rPr>
      <w:rFonts w:ascii="Cambria" w:eastAsia="MS Gothic" w:hAnsi="Cambria" w:cs="Times New Roman"/>
      <w:color w:val="17365D"/>
      <w:spacing w:val="5"/>
      <w:kern w:val="28"/>
      <w:sz w:val="52"/>
      <w:szCs w:val="52"/>
    </w:rPr>
  </w:style>
  <w:style w:type="character" w:styleId="FollowedHyperlink">
    <w:name w:val="FollowedHyperlink"/>
    <w:uiPriority w:val="99"/>
    <w:semiHidden/>
    <w:unhideWhenUsed/>
    <w:rsid w:val="000B3FA0"/>
    <w:rPr>
      <w:color w:val="800080"/>
      <w:u w:val="single"/>
    </w:rPr>
  </w:style>
  <w:style w:type="paragraph" w:styleId="ListParagraph">
    <w:name w:val="List Paragraph"/>
    <w:basedOn w:val="Normal"/>
    <w:uiPriority w:val="72"/>
    <w:qFormat/>
    <w:rsid w:val="003F4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056890">
      <w:bodyDiv w:val="1"/>
      <w:marLeft w:val="0"/>
      <w:marRight w:val="0"/>
      <w:marTop w:val="0"/>
      <w:marBottom w:val="0"/>
      <w:divBdr>
        <w:top w:val="none" w:sz="0" w:space="0" w:color="auto"/>
        <w:left w:val="none" w:sz="0" w:space="0" w:color="auto"/>
        <w:bottom w:val="none" w:sz="0" w:space="0" w:color="auto"/>
        <w:right w:val="none" w:sz="0" w:space="0" w:color="auto"/>
      </w:divBdr>
      <w:divsChild>
        <w:div w:id="1340696207">
          <w:marLeft w:val="0"/>
          <w:marRight w:val="0"/>
          <w:marTop w:val="0"/>
          <w:marBottom w:val="0"/>
          <w:divBdr>
            <w:top w:val="none" w:sz="0" w:space="0" w:color="auto"/>
            <w:left w:val="none" w:sz="0" w:space="0" w:color="auto"/>
            <w:bottom w:val="none" w:sz="0" w:space="0" w:color="auto"/>
            <w:right w:val="none" w:sz="0" w:space="0" w:color="auto"/>
          </w:divBdr>
        </w:div>
      </w:divsChild>
    </w:div>
    <w:div w:id="834809705">
      <w:bodyDiv w:val="1"/>
      <w:marLeft w:val="0"/>
      <w:marRight w:val="0"/>
      <w:marTop w:val="0"/>
      <w:marBottom w:val="0"/>
      <w:divBdr>
        <w:top w:val="none" w:sz="0" w:space="0" w:color="auto"/>
        <w:left w:val="none" w:sz="0" w:space="0" w:color="auto"/>
        <w:bottom w:val="none" w:sz="0" w:space="0" w:color="auto"/>
        <w:right w:val="none" w:sz="0" w:space="0" w:color="auto"/>
      </w:divBdr>
      <w:divsChild>
        <w:div w:id="79259762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g"/><Relationship Id="rId24" Type="http://schemas.openxmlformats.org/officeDocument/2006/relationships/image" Target="media/image16.jpe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g"/><Relationship Id="rId18" Type="http://schemas.openxmlformats.org/officeDocument/2006/relationships/image" Target="media/image10.jpeg"/><Relationship Id="rId19" Type="http://schemas.openxmlformats.org/officeDocument/2006/relationships/image" Target="media/image11.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A5C9E-18EB-BD4A-AB09-F12EB8140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1809</Words>
  <Characters>10312</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The University of Newcastle, Australia</Company>
  <LinksUpToDate>false</LinksUpToDate>
  <CharactersWithSpaces>12097</CharactersWithSpaces>
  <SharedDoc>false</SharedDoc>
  <HLinks>
    <vt:vector size="120" baseType="variant">
      <vt:variant>
        <vt:i4>1966129</vt:i4>
      </vt:variant>
      <vt:variant>
        <vt:i4>116</vt:i4>
      </vt:variant>
      <vt:variant>
        <vt:i4>0</vt:i4>
      </vt:variant>
      <vt:variant>
        <vt:i4>5</vt:i4>
      </vt:variant>
      <vt:variant>
        <vt:lpwstr/>
      </vt:variant>
      <vt:variant>
        <vt:lpwstr>_Toc397005557</vt:lpwstr>
      </vt:variant>
      <vt:variant>
        <vt:i4>1966129</vt:i4>
      </vt:variant>
      <vt:variant>
        <vt:i4>110</vt:i4>
      </vt:variant>
      <vt:variant>
        <vt:i4>0</vt:i4>
      </vt:variant>
      <vt:variant>
        <vt:i4>5</vt:i4>
      </vt:variant>
      <vt:variant>
        <vt:lpwstr/>
      </vt:variant>
      <vt:variant>
        <vt:lpwstr>_Toc397005556</vt:lpwstr>
      </vt:variant>
      <vt:variant>
        <vt:i4>1966129</vt:i4>
      </vt:variant>
      <vt:variant>
        <vt:i4>104</vt:i4>
      </vt:variant>
      <vt:variant>
        <vt:i4>0</vt:i4>
      </vt:variant>
      <vt:variant>
        <vt:i4>5</vt:i4>
      </vt:variant>
      <vt:variant>
        <vt:lpwstr/>
      </vt:variant>
      <vt:variant>
        <vt:lpwstr>_Toc397005555</vt:lpwstr>
      </vt:variant>
      <vt:variant>
        <vt:i4>1966129</vt:i4>
      </vt:variant>
      <vt:variant>
        <vt:i4>98</vt:i4>
      </vt:variant>
      <vt:variant>
        <vt:i4>0</vt:i4>
      </vt:variant>
      <vt:variant>
        <vt:i4>5</vt:i4>
      </vt:variant>
      <vt:variant>
        <vt:lpwstr/>
      </vt:variant>
      <vt:variant>
        <vt:lpwstr>_Toc397005554</vt:lpwstr>
      </vt:variant>
      <vt:variant>
        <vt:i4>1966129</vt:i4>
      </vt:variant>
      <vt:variant>
        <vt:i4>92</vt:i4>
      </vt:variant>
      <vt:variant>
        <vt:i4>0</vt:i4>
      </vt:variant>
      <vt:variant>
        <vt:i4>5</vt:i4>
      </vt:variant>
      <vt:variant>
        <vt:lpwstr/>
      </vt:variant>
      <vt:variant>
        <vt:lpwstr>_Toc397005553</vt:lpwstr>
      </vt:variant>
      <vt:variant>
        <vt:i4>1966129</vt:i4>
      </vt:variant>
      <vt:variant>
        <vt:i4>86</vt:i4>
      </vt:variant>
      <vt:variant>
        <vt:i4>0</vt:i4>
      </vt:variant>
      <vt:variant>
        <vt:i4>5</vt:i4>
      </vt:variant>
      <vt:variant>
        <vt:lpwstr/>
      </vt:variant>
      <vt:variant>
        <vt:lpwstr>_Toc397005552</vt:lpwstr>
      </vt:variant>
      <vt:variant>
        <vt:i4>1966129</vt:i4>
      </vt:variant>
      <vt:variant>
        <vt:i4>80</vt:i4>
      </vt:variant>
      <vt:variant>
        <vt:i4>0</vt:i4>
      </vt:variant>
      <vt:variant>
        <vt:i4>5</vt:i4>
      </vt:variant>
      <vt:variant>
        <vt:lpwstr/>
      </vt:variant>
      <vt:variant>
        <vt:lpwstr>_Toc397005551</vt:lpwstr>
      </vt:variant>
      <vt:variant>
        <vt:i4>1966129</vt:i4>
      </vt:variant>
      <vt:variant>
        <vt:i4>74</vt:i4>
      </vt:variant>
      <vt:variant>
        <vt:i4>0</vt:i4>
      </vt:variant>
      <vt:variant>
        <vt:i4>5</vt:i4>
      </vt:variant>
      <vt:variant>
        <vt:lpwstr/>
      </vt:variant>
      <vt:variant>
        <vt:lpwstr>_Toc397005550</vt:lpwstr>
      </vt:variant>
      <vt:variant>
        <vt:i4>2031665</vt:i4>
      </vt:variant>
      <vt:variant>
        <vt:i4>68</vt:i4>
      </vt:variant>
      <vt:variant>
        <vt:i4>0</vt:i4>
      </vt:variant>
      <vt:variant>
        <vt:i4>5</vt:i4>
      </vt:variant>
      <vt:variant>
        <vt:lpwstr/>
      </vt:variant>
      <vt:variant>
        <vt:lpwstr>_Toc397005549</vt:lpwstr>
      </vt:variant>
      <vt:variant>
        <vt:i4>2031665</vt:i4>
      </vt:variant>
      <vt:variant>
        <vt:i4>62</vt:i4>
      </vt:variant>
      <vt:variant>
        <vt:i4>0</vt:i4>
      </vt:variant>
      <vt:variant>
        <vt:i4>5</vt:i4>
      </vt:variant>
      <vt:variant>
        <vt:lpwstr/>
      </vt:variant>
      <vt:variant>
        <vt:lpwstr>_Toc397005548</vt:lpwstr>
      </vt:variant>
      <vt:variant>
        <vt:i4>2031665</vt:i4>
      </vt:variant>
      <vt:variant>
        <vt:i4>56</vt:i4>
      </vt:variant>
      <vt:variant>
        <vt:i4>0</vt:i4>
      </vt:variant>
      <vt:variant>
        <vt:i4>5</vt:i4>
      </vt:variant>
      <vt:variant>
        <vt:lpwstr/>
      </vt:variant>
      <vt:variant>
        <vt:lpwstr>_Toc397005547</vt:lpwstr>
      </vt:variant>
      <vt:variant>
        <vt:i4>2031665</vt:i4>
      </vt:variant>
      <vt:variant>
        <vt:i4>50</vt:i4>
      </vt:variant>
      <vt:variant>
        <vt:i4>0</vt:i4>
      </vt:variant>
      <vt:variant>
        <vt:i4>5</vt:i4>
      </vt:variant>
      <vt:variant>
        <vt:lpwstr/>
      </vt:variant>
      <vt:variant>
        <vt:lpwstr>_Toc397005546</vt:lpwstr>
      </vt:variant>
      <vt:variant>
        <vt:i4>2031665</vt:i4>
      </vt:variant>
      <vt:variant>
        <vt:i4>44</vt:i4>
      </vt:variant>
      <vt:variant>
        <vt:i4>0</vt:i4>
      </vt:variant>
      <vt:variant>
        <vt:i4>5</vt:i4>
      </vt:variant>
      <vt:variant>
        <vt:lpwstr/>
      </vt:variant>
      <vt:variant>
        <vt:lpwstr>_Toc397005545</vt:lpwstr>
      </vt:variant>
      <vt:variant>
        <vt:i4>2031665</vt:i4>
      </vt:variant>
      <vt:variant>
        <vt:i4>38</vt:i4>
      </vt:variant>
      <vt:variant>
        <vt:i4>0</vt:i4>
      </vt:variant>
      <vt:variant>
        <vt:i4>5</vt:i4>
      </vt:variant>
      <vt:variant>
        <vt:lpwstr/>
      </vt:variant>
      <vt:variant>
        <vt:lpwstr>_Toc397005544</vt:lpwstr>
      </vt:variant>
      <vt:variant>
        <vt:i4>2031665</vt:i4>
      </vt:variant>
      <vt:variant>
        <vt:i4>32</vt:i4>
      </vt:variant>
      <vt:variant>
        <vt:i4>0</vt:i4>
      </vt:variant>
      <vt:variant>
        <vt:i4>5</vt:i4>
      </vt:variant>
      <vt:variant>
        <vt:lpwstr/>
      </vt:variant>
      <vt:variant>
        <vt:lpwstr>_Toc397005543</vt:lpwstr>
      </vt:variant>
      <vt:variant>
        <vt:i4>2031665</vt:i4>
      </vt:variant>
      <vt:variant>
        <vt:i4>26</vt:i4>
      </vt:variant>
      <vt:variant>
        <vt:i4>0</vt:i4>
      </vt:variant>
      <vt:variant>
        <vt:i4>5</vt:i4>
      </vt:variant>
      <vt:variant>
        <vt:lpwstr/>
      </vt:variant>
      <vt:variant>
        <vt:lpwstr>_Toc397005542</vt:lpwstr>
      </vt:variant>
      <vt:variant>
        <vt:i4>2031665</vt:i4>
      </vt:variant>
      <vt:variant>
        <vt:i4>20</vt:i4>
      </vt:variant>
      <vt:variant>
        <vt:i4>0</vt:i4>
      </vt:variant>
      <vt:variant>
        <vt:i4>5</vt:i4>
      </vt:variant>
      <vt:variant>
        <vt:lpwstr/>
      </vt:variant>
      <vt:variant>
        <vt:lpwstr>_Toc397005541</vt:lpwstr>
      </vt:variant>
      <vt:variant>
        <vt:i4>2031665</vt:i4>
      </vt:variant>
      <vt:variant>
        <vt:i4>14</vt:i4>
      </vt:variant>
      <vt:variant>
        <vt:i4>0</vt:i4>
      </vt:variant>
      <vt:variant>
        <vt:i4>5</vt:i4>
      </vt:variant>
      <vt:variant>
        <vt:lpwstr/>
      </vt:variant>
      <vt:variant>
        <vt:lpwstr>_Toc397005540</vt:lpwstr>
      </vt:variant>
      <vt:variant>
        <vt:i4>1572913</vt:i4>
      </vt:variant>
      <vt:variant>
        <vt:i4>8</vt:i4>
      </vt:variant>
      <vt:variant>
        <vt:i4>0</vt:i4>
      </vt:variant>
      <vt:variant>
        <vt:i4>5</vt:i4>
      </vt:variant>
      <vt:variant>
        <vt:lpwstr/>
      </vt:variant>
      <vt:variant>
        <vt:lpwstr>_Toc397005539</vt:lpwstr>
      </vt:variant>
      <vt:variant>
        <vt:i4>1572913</vt:i4>
      </vt:variant>
      <vt:variant>
        <vt:i4>2</vt:i4>
      </vt:variant>
      <vt:variant>
        <vt:i4>0</vt:i4>
      </vt:variant>
      <vt:variant>
        <vt:i4>5</vt:i4>
      </vt:variant>
      <vt:variant>
        <vt:lpwstr/>
      </vt:variant>
      <vt:variant>
        <vt:lpwstr>_Toc397005538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 Picasso</dc:creator>
  <cp:lastModifiedBy>Peter Bugeia</cp:lastModifiedBy>
  <cp:revision>2</cp:revision>
  <cp:lastPrinted>2013-05-24T03:47:00Z</cp:lastPrinted>
  <dcterms:created xsi:type="dcterms:W3CDTF">2015-03-12T05:59:00Z</dcterms:created>
  <dcterms:modified xsi:type="dcterms:W3CDTF">2015-03-12T05:59:00Z</dcterms:modified>
</cp:coreProperties>
</file>